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4D08A" w14:textId="1403D1BF" w:rsidR="00D6625B" w:rsidRPr="00552C8C" w:rsidDel="00837577" w:rsidRDefault="00D6625B">
      <w:pPr>
        <w:rPr>
          <w:del w:id="0" w:author="Randy L. Swaty" w:date="2020-06-25T08:08:00Z"/>
          <w:rFonts w:cstheme="minorHAnsi"/>
          <w:sz w:val="24"/>
          <w:szCs w:val="24"/>
        </w:rPr>
      </w:pPr>
    </w:p>
    <w:p w14:paraId="00B10EFC" w14:textId="71925165" w:rsidR="008B2D4F" w:rsidRPr="00552C8C" w:rsidDel="00837577" w:rsidRDefault="008B2D4F">
      <w:pPr>
        <w:rPr>
          <w:del w:id="1" w:author="Randy L. Swaty" w:date="2020-06-25T08:08:00Z"/>
          <w:rFonts w:cstheme="minorHAnsi"/>
          <w:sz w:val="24"/>
          <w:szCs w:val="24"/>
        </w:rPr>
      </w:pPr>
    </w:p>
    <w:p w14:paraId="0D9CE120" w14:textId="77777777" w:rsidR="008B2D4F" w:rsidRPr="00552C8C" w:rsidRDefault="008B2D4F">
      <w:pPr>
        <w:rPr>
          <w:rFonts w:cstheme="minorHAnsi"/>
          <w:sz w:val="24"/>
          <w:szCs w:val="24"/>
        </w:rPr>
      </w:pPr>
    </w:p>
    <w:p w14:paraId="7B92421E" w14:textId="77777777" w:rsidR="008B2D4F" w:rsidRPr="00552C8C" w:rsidRDefault="008B2D4F">
      <w:pPr>
        <w:rPr>
          <w:rFonts w:cstheme="minorHAnsi"/>
          <w:b/>
          <w:bCs/>
          <w:sz w:val="24"/>
          <w:szCs w:val="24"/>
        </w:rPr>
      </w:pPr>
    </w:p>
    <w:p w14:paraId="3351E431" w14:textId="154974B3" w:rsidR="008B2D4F" w:rsidRDefault="00314786">
      <w:pPr>
        <w:rPr>
          <w:ins w:id="2" w:author="Randy L. Swaty" w:date="2020-06-25T08:08:00Z"/>
          <w:rFonts w:cstheme="minorHAnsi"/>
          <w:b/>
          <w:bCs/>
          <w:sz w:val="24"/>
          <w:szCs w:val="24"/>
        </w:rPr>
      </w:pPr>
      <w:r w:rsidRPr="00552C8C">
        <w:rPr>
          <w:rFonts w:cstheme="minorHAnsi"/>
          <w:b/>
          <w:bCs/>
          <w:sz w:val="24"/>
          <w:szCs w:val="24"/>
        </w:rPr>
        <w:t>Select</w:t>
      </w:r>
      <w:r w:rsidR="00552C8C">
        <w:rPr>
          <w:rFonts w:cstheme="minorHAnsi"/>
          <w:b/>
          <w:bCs/>
          <w:sz w:val="24"/>
          <w:szCs w:val="24"/>
        </w:rPr>
        <w:t xml:space="preserve"> </w:t>
      </w:r>
      <w:r w:rsidR="008B2D4F" w:rsidRPr="00552C8C">
        <w:rPr>
          <w:rFonts w:cstheme="minorHAnsi"/>
          <w:b/>
          <w:bCs/>
          <w:sz w:val="24"/>
          <w:szCs w:val="24"/>
        </w:rPr>
        <w:t xml:space="preserve">Advanced Modeling </w:t>
      </w:r>
      <w:r w:rsidRPr="00552C8C">
        <w:rPr>
          <w:rFonts w:cstheme="minorHAnsi"/>
          <w:b/>
          <w:bCs/>
          <w:sz w:val="24"/>
          <w:szCs w:val="24"/>
        </w:rPr>
        <w:t>Options</w:t>
      </w:r>
    </w:p>
    <w:p w14:paraId="3E0EA4CF" w14:textId="153AD008" w:rsidR="00837577" w:rsidRDefault="00837577">
      <w:pPr>
        <w:rPr>
          <w:ins w:id="3" w:author="Randy L. Swaty" w:date="2020-06-25T08:10:00Z"/>
          <w:rFonts w:cstheme="minorHAnsi"/>
          <w:sz w:val="24"/>
          <w:szCs w:val="24"/>
        </w:rPr>
      </w:pPr>
      <w:ins w:id="4" w:author="Randy L. Swaty" w:date="2020-06-25T08:08:00Z">
        <w:r>
          <w:rPr>
            <w:rFonts w:cstheme="minorHAnsi"/>
            <w:sz w:val="24"/>
            <w:szCs w:val="24"/>
          </w:rPr>
          <w:t xml:space="preserve">Ecosystems and management of them </w:t>
        </w:r>
      </w:ins>
      <w:ins w:id="5" w:author="Randy L. Swaty" w:date="2020-06-25T08:09:00Z">
        <w:r>
          <w:rPr>
            <w:rFonts w:cstheme="minorHAnsi"/>
            <w:sz w:val="24"/>
            <w:szCs w:val="24"/>
          </w:rPr>
          <w:t>are complex.  As you model you will most likely ask “what if I could [fill in the blank] in the model?”.  Addressing all potential scenarios is beyond the scope of this t</w:t>
        </w:r>
      </w:ins>
      <w:ins w:id="6" w:author="Randy L. Swaty" w:date="2020-06-25T08:10:00Z">
        <w:r>
          <w:rPr>
            <w:rFonts w:cstheme="minorHAnsi"/>
            <w:sz w:val="24"/>
            <w:szCs w:val="24"/>
          </w:rPr>
          <w:t>utorial, but we did want to point out some functions on this page that will help you:</w:t>
        </w:r>
      </w:ins>
    </w:p>
    <w:p w14:paraId="0C4B8EF6" w14:textId="321713AC" w:rsidR="00837577" w:rsidRDefault="00837577" w:rsidP="00837577">
      <w:pPr>
        <w:pStyle w:val="ListParagraph"/>
        <w:numPr>
          <w:ilvl w:val="0"/>
          <w:numId w:val="5"/>
        </w:numPr>
        <w:rPr>
          <w:ins w:id="7" w:author="Randy L. Swaty" w:date="2020-06-25T08:11:00Z"/>
          <w:rFonts w:cstheme="minorHAnsi"/>
          <w:sz w:val="24"/>
          <w:szCs w:val="24"/>
        </w:rPr>
      </w:pPr>
      <w:ins w:id="8" w:author="Randy L. Swaty" w:date="2020-06-25T08:10:00Z">
        <w:r>
          <w:rPr>
            <w:rFonts w:cstheme="minorHAnsi"/>
            <w:sz w:val="24"/>
            <w:szCs w:val="24"/>
          </w:rPr>
          <w:t>Implement “limits”.  For example you may want to ask “what would happen if we applied 1,000</w:t>
        </w:r>
      </w:ins>
      <w:ins w:id="9" w:author="Randy L. Swaty" w:date="2020-06-25T08:11:00Z">
        <w:r>
          <w:rPr>
            <w:rFonts w:cstheme="minorHAnsi"/>
            <w:sz w:val="24"/>
            <w:szCs w:val="24"/>
          </w:rPr>
          <w:t>, 2,000 or 3,000</w:t>
        </w:r>
      </w:ins>
      <w:ins w:id="10" w:author="Randy L. Swaty" w:date="2020-06-25T08:10:00Z">
        <w:r>
          <w:rPr>
            <w:rFonts w:cstheme="minorHAnsi"/>
            <w:sz w:val="24"/>
            <w:szCs w:val="24"/>
          </w:rPr>
          <w:t>ha of controlled burning per year co</w:t>
        </w:r>
      </w:ins>
      <w:ins w:id="11" w:author="Randy L. Swaty" w:date="2020-06-25T08:11:00Z">
        <w:r>
          <w:rPr>
            <w:rFonts w:cstheme="minorHAnsi"/>
            <w:sz w:val="24"/>
            <w:szCs w:val="24"/>
          </w:rPr>
          <w:t>mpared?”</w:t>
        </w:r>
      </w:ins>
    </w:p>
    <w:p w14:paraId="3A5A7F28" w14:textId="3243169F" w:rsidR="00837577" w:rsidRDefault="00837577" w:rsidP="00837577">
      <w:pPr>
        <w:pStyle w:val="ListParagraph"/>
        <w:numPr>
          <w:ilvl w:val="0"/>
          <w:numId w:val="5"/>
        </w:numPr>
        <w:rPr>
          <w:ins w:id="12" w:author="Randy L. Swaty" w:date="2020-06-25T08:13:00Z"/>
          <w:rFonts w:cstheme="minorHAnsi"/>
          <w:sz w:val="24"/>
          <w:szCs w:val="24"/>
        </w:rPr>
      </w:pPr>
      <w:ins w:id="13" w:author="Randy L. Swaty" w:date="2020-06-25T08:11:00Z">
        <w:r>
          <w:rPr>
            <w:rFonts w:cstheme="minorHAnsi"/>
            <w:sz w:val="24"/>
            <w:szCs w:val="24"/>
          </w:rPr>
          <w:t xml:space="preserve">Add variability to annual disturbance probabilities.  In other </w:t>
        </w:r>
      </w:ins>
      <w:ins w:id="14" w:author="Randy L. Swaty" w:date="2020-06-25T08:12:00Z">
        <w:r>
          <w:rPr>
            <w:rFonts w:cstheme="minorHAnsi"/>
            <w:sz w:val="24"/>
            <w:szCs w:val="24"/>
          </w:rPr>
          <w:t>words, an ecosystem may experience an insect that</w:t>
        </w:r>
      </w:ins>
      <w:ins w:id="15" w:author="Randy L. Swaty" w:date="2020-06-25T08:13:00Z">
        <w:r>
          <w:rPr>
            <w:rFonts w:cstheme="minorHAnsi"/>
            <w:sz w:val="24"/>
            <w:szCs w:val="24"/>
          </w:rPr>
          <w:t xml:space="preserve"> has relatively predictable population</w:t>
        </w:r>
      </w:ins>
      <w:ins w:id="16" w:author="Randy L. Swaty" w:date="2020-06-25T08:12:00Z">
        <w:r>
          <w:rPr>
            <w:rFonts w:cstheme="minorHAnsi"/>
            <w:sz w:val="24"/>
            <w:szCs w:val="24"/>
          </w:rPr>
          <w:t xml:space="preserve"> cycles, with maximum population size every 7 years</w:t>
        </w:r>
      </w:ins>
      <w:ins w:id="17" w:author="Randy L. Swaty" w:date="2020-06-25T08:13:00Z">
        <w:r>
          <w:rPr>
            <w:rFonts w:cstheme="minorHAnsi"/>
            <w:sz w:val="24"/>
            <w:szCs w:val="24"/>
          </w:rPr>
          <w:t>. How would you do that in SyncroSim?</w:t>
        </w:r>
      </w:ins>
    </w:p>
    <w:p w14:paraId="52C7ABAD" w14:textId="7FC21059" w:rsidR="00837577" w:rsidRDefault="00837577" w:rsidP="00837577">
      <w:pPr>
        <w:pStyle w:val="ListParagraph"/>
        <w:numPr>
          <w:ilvl w:val="0"/>
          <w:numId w:val="5"/>
        </w:numPr>
        <w:rPr>
          <w:ins w:id="18" w:author="Randy L. Swaty" w:date="2020-06-25T08:15:00Z"/>
          <w:rFonts w:cstheme="minorHAnsi"/>
          <w:sz w:val="24"/>
          <w:szCs w:val="24"/>
        </w:rPr>
      </w:pPr>
      <w:ins w:id="19" w:author="Randy L. Swaty" w:date="2020-06-25T08:14:00Z">
        <w:r>
          <w:rPr>
            <w:rFonts w:cstheme="minorHAnsi"/>
            <w:sz w:val="24"/>
            <w:szCs w:val="24"/>
          </w:rPr>
          <w:t xml:space="preserve">Apply and track attributes.  You may know that a “value” of interest (e.g., a beetle species) occurs </w:t>
        </w:r>
      </w:ins>
      <w:ins w:id="20" w:author="Randy L. Swaty" w:date="2020-06-25T08:15:00Z">
        <w:r>
          <w:rPr>
            <w:rFonts w:cstheme="minorHAnsi"/>
            <w:sz w:val="24"/>
            <w:szCs w:val="24"/>
          </w:rPr>
          <w:t>exclusively within a state class.  It is possible to track these values in the software.</w:t>
        </w:r>
      </w:ins>
    </w:p>
    <w:p w14:paraId="52FA10F4" w14:textId="63CC89AE" w:rsidR="00837577" w:rsidRPr="00837577" w:rsidRDefault="00837577" w:rsidP="00837577">
      <w:pPr>
        <w:pStyle w:val="ListParagraph"/>
        <w:numPr>
          <w:ilvl w:val="0"/>
          <w:numId w:val="5"/>
        </w:numPr>
        <w:rPr>
          <w:ins w:id="21" w:author="Randy L. Swaty" w:date="2020-06-25T08:09:00Z"/>
          <w:rFonts w:cstheme="minorHAnsi"/>
          <w:sz w:val="24"/>
          <w:szCs w:val="24"/>
          <w:rPrChange w:id="22" w:author="Randy L. Swaty" w:date="2020-06-25T08:10:00Z">
            <w:rPr>
              <w:ins w:id="23" w:author="Randy L. Swaty" w:date="2020-06-25T08:09:00Z"/>
            </w:rPr>
          </w:rPrChange>
        </w:rPr>
        <w:pPrChange w:id="24" w:author="Randy L. Swaty" w:date="2020-06-25T08:10:00Z">
          <w:pPr/>
        </w:pPrChange>
      </w:pPr>
      <w:ins w:id="25" w:author="Randy L. Swaty" w:date="2020-06-25T08:15:00Z">
        <w:r>
          <w:rPr>
            <w:rFonts w:cstheme="minorHAnsi"/>
            <w:sz w:val="24"/>
            <w:szCs w:val="24"/>
          </w:rPr>
          <w:t xml:space="preserve">Spatial modeling.  </w:t>
        </w:r>
      </w:ins>
      <w:ins w:id="26" w:author="Randy L. Swaty" w:date="2020-06-25T08:16:00Z">
        <w:r>
          <w:rPr>
            <w:rFonts w:cstheme="minorHAnsi"/>
            <w:sz w:val="24"/>
            <w:szCs w:val="24"/>
          </w:rPr>
          <w:t>SyncroSim has robust spatial modeling capabilities</w:t>
        </w:r>
      </w:ins>
    </w:p>
    <w:p w14:paraId="74D9B85A" w14:textId="5F825C50" w:rsidR="00837577" w:rsidRDefault="00837577">
      <w:pPr>
        <w:rPr>
          <w:ins w:id="27" w:author="Randy L. Swaty" w:date="2020-06-25T08:09:00Z"/>
          <w:rFonts w:cstheme="minorHAnsi"/>
          <w:sz w:val="24"/>
          <w:szCs w:val="24"/>
        </w:rPr>
      </w:pPr>
    </w:p>
    <w:p w14:paraId="271C6093" w14:textId="06B1B661" w:rsidR="00837577" w:rsidRDefault="00837577">
      <w:pPr>
        <w:rPr>
          <w:ins w:id="28" w:author="Randy L. Swaty" w:date="2020-06-25T08:09:00Z"/>
          <w:rFonts w:cstheme="minorHAnsi"/>
          <w:sz w:val="24"/>
          <w:szCs w:val="24"/>
        </w:rPr>
      </w:pPr>
    </w:p>
    <w:p w14:paraId="6AAE6BF2" w14:textId="77777777" w:rsidR="00837577" w:rsidRPr="00837577" w:rsidRDefault="00837577">
      <w:pPr>
        <w:rPr>
          <w:rFonts w:cstheme="minorHAnsi"/>
          <w:sz w:val="24"/>
          <w:szCs w:val="24"/>
          <w:rPrChange w:id="29" w:author="Randy L. Swaty" w:date="2020-06-25T08:08:00Z">
            <w:rPr>
              <w:rFonts w:cstheme="minorHAnsi"/>
              <w:b/>
              <w:bCs/>
              <w:sz w:val="24"/>
              <w:szCs w:val="24"/>
            </w:rPr>
          </w:rPrChange>
        </w:rPr>
      </w:pPr>
    </w:p>
    <w:p w14:paraId="6AF5974C" w14:textId="668FC298" w:rsidR="00C61C0E" w:rsidRPr="00552C8C" w:rsidRDefault="00314786" w:rsidP="00C61C0E">
      <w:pPr>
        <w:rPr>
          <w:rFonts w:cstheme="minorHAnsi"/>
          <w:color w:val="FF0000"/>
          <w:sz w:val="24"/>
          <w:szCs w:val="24"/>
        </w:rPr>
      </w:pPr>
      <w:r w:rsidRPr="00552C8C">
        <w:rPr>
          <w:rFonts w:cstheme="minorHAnsi"/>
          <w:sz w:val="24"/>
          <w:szCs w:val="24"/>
        </w:rPr>
        <w:t xml:space="preserve">This section </w:t>
      </w:r>
      <w:r w:rsidR="00D05B67">
        <w:rPr>
          <w:rFonts w:cstheme="minorHAnsi"/>
          <w:sz w:val="24"/>
          <w:szCs w:val="24"/>
        </w:rPr>
        <w:t xml:space="preserve">briefly </w:t>
      </w:r>
      <w:r w:rsidRPr="00552C8C">
        <w:rPr>
          <w:rFonts w:cstheme="minorHAnsi"/>
          <w:sz w:val="24"/>
          <w:szCs w:val="24"/>
        </w:rPr>
        <w:t xml:space="preserve">describes </w:t>
      </w:r>
      <w:r w:rsidR="003C0DC6">
        <w:rPr>
          <w:rFonts w:cstheme="minorHAnsi"/>
          <w:sz w:val="24"/>
          <w:szCs w:val="24"/>
        </w:rPr>
        <w:t>a sample of the a</w:t>
      </w:r>
      <w:r w:rsidRPr="00552C8C">
        <w:rPr>
          <w:rFonts w:cstheme="minorHAnsi"/>
          <w:sz w:val="24"/>
          <w:szCs w:val="24"/>
        </w:rPr>
        <w:t>dvanced modeling options</w:t>
      </w:r>
      <w:r w:rsidR="00D05B67">
        <w:rPr>
          <w:rFonts w:cstheme="minorHAnsi"/>
          <w:sz w:val="24"/>
          <w:szCs w:val="24"/>
        </w:rPr>
        <w:t xml:space="preserve"> available</w:t>
      </w:r>
      <w:r w:rsidRPr="00552C8C">
        <w:rPr>
          <w:rFonts w:cstheme="minorHAnsi"/>
          <w:sz w:val="24"/>
          <w:szCs w:val="24"/>
        </w:rPr>
        <w:t xml:space="preserve"> in ST-Sim. </w:t>
      </w:r>
      <w:r w:rsidR="00ED0CCE">
        <w:rPr>
          <w:rFonts w:cstheme="minorHAnsi"/>
          <w:sz w:val="24"/>
          <w:szCs w:val="24"/>
        </w:rPr>
        <w:t xml:space="preserve">We will just skim the surface of the possibilities to begin your work in the ST-Sim platform. </w:t>
      </w:r>
      <w:r w:rsidR="003C0DC6">
        <w:rPr>
          <w:rFonts w:cstheme="minorHAnsi"/>
          <w:sz w:val="24"/>
          <w:szCs w:val="24"/>
        </w:rPr>
        <w:t xml:space="preserve">To see more advanced modeling topics, and for </w:t>
      </w:r>
      <w:r w:rsidRPr="00552C8C">
        <w:rPr>
          <w:rFonts w:cstheme="minorHAnsi"/>
          <w:sz w:val="24"/>
          <w:szCs w:val="24"/>
        </w:rPr>
        <w:t>more</w:t>
      </w:r>
      <w:r w:rsidR="001579C5" w:rsidRPr="00552C8C">
        <w:rPr>
          <w:rFonts w:cstheme="minorHAnsi"/>
          <w:sz w:val="24"/>
          <w:szCs w:val="24"/>
        </w:rPr>
        <w:t xml:space="preserve"> detailed</w:t>
      </w:r>
      <w:r w:rsidRPr="00552C8C">
        <w:rPr>
          <w:rFonts w:cstheme="minorHAnsi"/>
          <w:sz w:val="24"/>
          <w:szCs w:val="24"/>
        </w:rPr>
        <w:t xml:space="preserve"> information</w:t>
      </w:r>
      <w:r w:rsidR="00C61C0E">
        <w:rPr>
          <w:rFonts w:cstheme="minorHAnsi"/>
          <w:sz w:val="24"/>
          <w:szCs w:val="24"/>
        </w:rPr>
        <w:t xml:space="preserve"> visit </w:t>
      </w:r>
      <w:hyperlink r:id="rId8" w:history="1">
        <w:r w:rsidR="00C61C0E" w:rsidRPr="00294694">
          <w:rPr>
            <w:rStyle w:val="Hyperlink"/>
            <w:rFonts w:cstheme="minorHAnsi"/>
            <w:sz w:val="24"/>
            <w:szCs w:val="24"/>
          </w:rPr>
          <w:t>www.apexrms.com</w:t>
        </w:r>
      </w:hyperlink>
      <w:r w:rsidR="00C61C0E">
        <w:rPr>
          <w:rFonts w:cstheme="minorHAnsi"/>
          <w:sz w:val="24"/>
          <w:szCs w:val="24"/>
        </w:rPr>
        <w:t xml:space="preserve"> or </w:t>
      </w:r>
      <w:hyperlink r:id="rId9" w:history="1">
        <w:r w:rsidR="00C61C0E" w:rsidRPr="00552C8C">
          <w:rPr>
            <w:rStyle w:val="Hyperlink"/>
            <w:rFonts w:cstheme="minorHAnsi"/>
            <w:sz w:val="24"/>
            <w:szCs w:val="24"/>
          </w:rPr>
          <w:t>http://docs.stsim.net</w:t>
        </w:r>
      </w:hyperlink>
      <w:r w:rsidR="00C61C0E">
        <w:rPr>
          <w:rFonts w:cstheme="minorHAnsi"/>
          <w:color w:val="FF0000"/>
          <w:sz w:val="24"/>
          <w:szCs w:val="24"/>
        </w:rPr>
        <w:t>.</w:t>
      </w:r>
      <w:r w:rsidR="00D05B67">
        <w:rPr>
          <w:rFonts w:cstheme="minorHAnsi"/>
          <w:color w:val="FF0000"/>
          <w:sz w:val="24"/>
          <w:szCs w:val="24"/>
        </w:rPr>
        <w:t xml:space="preserve"> </w:t>
      </w:r>
      <w:r w:rsidR="00D05B67" w:rsidRPr="005048F6">
        <w:rPr>
          <w:rFonts w:cstheme="minorHAnsi"/>
          <w:sz w:val="24"/>
          <w:szCs w:val="24"/>
        </w:rPr>
        <w:t xml:space="preserve">For the latest screen captures </w:t>
      </w:r>
      <w:r w:rsidR="00ED0CCE">
        <w:rPr>
          <w:rFonts w:cstheme="minorHAnsi"/>
          <w:sz w:val="24"/>
          <w:szCs w:val="24"/>
        </w:rPr>
        <w:t>showing the</w:t>
      </w:r>
      <w:r w:rsidR="00D05B67" w:rsidRPr="005048F6">
        <w:rPr>
          <w:rFonts w:cstheme="minorHAnsi"/>
          <w:sz w:val="24"/>
          <w:szCs w:val="24"/>
        </w:rPr>
        <w:t xml:space="preserve"> </w:t>
      </w:r>
      <w:r w:rsidR="00A300AF">
        <w:rPr>
          <w:rFonts w:cstheme="minorHAnsi"/>
          <w:sz w:val="24"/>
          <w:szCs w:val="24"/>
        </w:rPr>
        <w:t xml:space="preserve">details of these </w:t>
      </w:r>
      <w:r w:rsidR="00D05B67" w:rsidRPr="005048F6">
        <w:rPr>
          <w:rFonts w:cstheme="minorHAnsi"/>
          <w:sz w:val="24"/>
          <w:szCs w:val="24"/>
        </w:rPr>
        <w:t>options please visit the websites above to ensure you are seeing the latest version of the software.</w:t>
      </w:r>
      <w:r w:rsidR="00ED0CCE">
        <w:rPr>
          <w:rFonts w:cstheme="minorHAnsi"/>
          <w:sz w:val="24"/>
          <w:szCs w:val="24"/>
        </w:rPr>
        <w:t xml:space="preserve"> We also encourage you to explore other advanced modeling options once you are familiar with the platform, but to not jump too quickly into advanced modeling options or complex models. This can cause confusion and retard progress toward your goal.</w:t>
      </w:r>
    </w:p>
    <w:p w14:paraId="3306C058" w14:textId="33115E53" w:rsidR="00314786" w:rsidRPr="00552C8C" w:rsidRDefault="00314786">
      <w:pPr>
        <w:rPr>
          <w:rFonts w:cstheme="minorHAnsi"/>
          <w:sz w:val="24"/>
          <w:szCs w:val="24"/>
        </w:rPr>
      </w:pPr>
    </w:p>
    <w:p w14:paraId="7728E755" w14:textId="7A94D6E0" w:rsidR="00314786" w:rsidRPr="00314786" w:rsidRDefault="00314786" w:rsidP="00DB11F5">
      <w:pPr>
        <w:pBdr>
          <w:bottom w:val="single" w:sz="4" w:space="1" w:color="auto"/>
        </w:pBdr>
        <w:outlineLvl w:val="0"/>
        <w:rPr>
          <w:rFonts w:eastAsia="Times New Roman" w:cstheme="minorHAnsi"/>
          <w:b/>
          <w:bCs/>
          <w:kern w:val="36"/>
          <w:sz w:val="24"/>
          <w:szCs w:val="24"/>
        </w:rPr>
      </w:pPr>
      <w:r w:rsidRPr="00314786">
        <w:rPr>
          <w:rFonts w:eastAsia="Times New Roman" w:cstheme="minorHAnsi"/>
          <w:b/>
          <w:bCs/>
          <w:kern w:val="36"/>
          <w:sz w:val="24"/>
          <w:szCs w:val="24"/>
        </w:rPr>
        <w:t>Transition Targets</w:t>
      </w:r>
    </w:p>
    <w:p w14:paraId="7C567E7D" w14:textId="1E212B3E" w:rsidR="005048F6" w:rsidRDefault="00314786" w:rsidP="00314786">
      <w:pPr>
        <w:rPr>
          <w:rFonts w:eastAsia="Times New Roman" w:cstheme="minorHAnsi"/>
          <w:sz w:val="24"/>
          <w:szCs w:val="24"/>
        </w:rPr>
      </w:pPr>
      <w:r w:rsidRPr="00314786">
        <w:rPr>
          <w:rFonts w:eastAsia="Times New Roman" w:cstheme="minorHAnsi"/>
          <w:sz w:val="24"/>
          <w:szCs w:val="24"/>
        </w:rPr>
        <w:t xml:space="preserve">The </w:t>
      </w:r>
      <w:r w:rsidRPr="00314786">
        <w:rPr>
          <w:rFonts w:eastAsia="Times New Roman" w:cstheme="minorHAnsi"/>
          <w:b/>
          <w:bCs/>
          <w:sz w:val="24"/>
          <w:szCs w:val="24"/>
        </w:rPr>
        <w:t>Transition Targets</w:t>
      </w:r>
      <w:r w:rsidRPr="00314786">
        <w:rPr>
          <w:rFonts w:eastAsia="Times New Roman" w:cstheme="minorHAnsi"/>
          <w:sz w:val="24"/>
          <w:szCs w:val="24"/>
        </w:rPr>
        <w:t xml:space="preserve"> Property </w:t>
      </w:r>
      <w:r w:rsidR="00265E32">
        <w:rPr>
          <w:rFonts w:eastAsia="Times New Roman" w:cstheme="minorHAnsi"/>
          <w:sz w:val="24"/>
          <w:szCs w:val="24"/>
        </w:rPr>
        <w:t>allows the modeler to</w:t>
      </w:r>
      <w:r w:rsidRPr="00314786">
        <w:rPr>
          <w:rFonts w:eastAsia="Times New Roman" w:cstheme="minorHAnsi"/>
          <w:sz w:val="24"/>
          <w:szCs w:val="24"/>
        </w:rPr>
        <w:t xml:space="preserve"> define targets</w:t>
      </w:r>
      <w:r w:rsidR="00ED0CCE">
        <w:rPr>
          <w:rFonts w:eastAsia="Times New Roman" w:cstheme="minorHAnsi"/>
          <w:sz w:val="24"/>
          <w:szCs w:val="24"/>
        </w:rPr>
        <w:t>/limits</w:t>
      </w:r>
      <w:r w:rsidRPr="00314786">
        <w:rPr>
          <w:rFonts w:eastAsia="Times New Roman" w:cstheme="minorHAnsi"/>
          <w:sz w:val="24"/>
          <w:szCs w:val="24"/>
        </w:rPr>
        <w:t xml:space="preserve"> for the area to transition over time across the landscape for </w:t>
      </w:r>
      <w:r w:rsidR="00265E32">
        <w:rPr>
          <w:rFonts w:eastAsia="Times New Roman" w:cstheme="minorHAnsi"/>
          <w:sz w:val="24"/>
          <w:szCs w:val="24"/>
        </w:rPr>
        <w:t>specific types of transitions</w:t>
      </w:r>
      <w:r w:rsidRPr="00314786">
        <w:rPr>
          <w:rFonts w:eastAsia="Times New Roman" w:cstheme="minorHAnsi"/>
          <w:sz w:val="24"/>
          <w:szCs w:val="24"/>
        </w:rPr>
        <w:t>.</w:t>
      </w:r>
      <w:r w:rsidR="00265E32">
        <w:rPr>
          <w:rFonts w:eastAsia="Times New Roman" w:cstheme="minorHAnsi"/>
          <w:sz w:val="24"/>
          <w:szCs w:val="24"/>
        </w:rPr>
        <w:t xml:space="preserve"> Targets can be set up as operational constraints based on area</w:t>
      </w:r>
      <w:r w:rsidR="00D05B67">
        <w:rPr>
          <w:rFonts w:eastAsia="Times New Roman" w:cstheme="minorHAnsi"/>
          <w:sz w:val="24"/>
          <w:szCs w:val="24"/>
        </w:rPr>
        <w:t>,</w:t>
      </w:r>
      <w:r w:rsidR="00265E32">
        <w:rPr>
          <w:rFonts w:eastAsia="Times New Roman" w:cstheme="minorHAnsi"/>
          <w:sz w:val="24"/>
          <w:szCs w:val="24"/>
        </w:rPr>
        <w:t xml:space="preserve"> or </w:t>
      </w:r>
      <w:r w:rsidR="00D05B67">
        <w:rPr>
          <w:rFonts w:eastAsia="Times New Roman" w:cstheme="minorHAnsi"/>
          <w:sz w:val="24"/>
          <w:szCs w:val="24"/>
        </w:rPr>
        <w:t xml:space="preserve">when costs are added </w:t>
      </w:r>
      <w:r w:rsidR="00265E32">
        <w:rPr>
          <w:rFonts w:eastAsia="Times New Roman" w:cstheme="minorHAnsi"/>
          <w:sz w:val="24"/>
          <w:szCs w:val="24"/>
        </w:rPr>
        <w:t xml:space="preserve">on available budgets. The target can </w:t>
      </w:r>
      <w:r w:rsidR="00D05B67">
        <w:rPr>
          <w:rFonts w:eastAsia="Times New Roman" w:cstheme="minorHAnsi"/>
          <w:sz w:val="24"/>
          <w:szCs w:val="24"/>
        </w:rPr>
        <w:t>be specified</w:t>
      </w:r>
      <w:r w:rsidR="00265E32">
        <w:rPr>
          <w:rFonts w:eastAsia="Times New Roman" w:cstheme="minorHAnsi"/>
          <w:sz w:val="24"/>
          <w:szCs w:val="24"/>
        </w:rPr>
        <w:t xml:space="preserve"> by iteration, </w:t>
      </w:r>
      <w:r w:rsidR="00D05B67">
        <w:rPr>
          <w:rFonts w:eastAsia="Times New Roman" w:cstheme="minorHAnsi"/>
          <w:sz w:val="24"/>
          <w:szCs w:val="24"/>
        </w:rPr>
        <w:t>BpS</w:t>
      </w:r>
      <w:r w:rsidR="00265E32">
        <w:rPr>
          <w:rFonts w:eastAsia="Times New Roman" w:cstheme="minorHAnsi"/>
          <w:sz w:val="24"/>
          <w:szCs w:val="24"/>
        </w:rPr>
        <w:t>, and timestep.</w:t>
      </w:r>
    </w:p>
    <w:p w14:paraId="7CCC7574" w14:textId="77777777" w:rsidR="005048F6" w:rsidRDefault="005048F6" w:rsidP="00314786">
      <w:pPr>
        <w:rPr>
          <w:rFonts w:eastAsia="Times New Roman" w:cstheme="minorHAnsi"/>
          <w:sz w:val="24"/>
          <w:szCs w:val="24"/>
        </w:rPr>
      </w:pPr>
    </w:p>
    <w:p w14:paraId="04F386C8" w14:textId="7AA308F2" w:rsidR="005048F6" w:rsidRDefault="005048F6" w:rsidP="00314786">
      <w:pPr>
        <w:rPr>
          <w:rFonts w:eastAsia="Times New Roman" w:cstheme="minorHAnsi"/>
          <w:sz w:val="24"/>
          <w:szCs w:val="24"/>
        </w:rPr>
      </w:pPr>
      <w:r>
        <w:rPr>
          <w:noProof/>
        </w:rPr>
        <w:lastRenderedPageBreak/>
        <mc:AlternateContent>
          <mc:Choice Requires="wps">
            <w:drawing>
              <wp:anchor distT="0" distB="0" distL="114300" distR="114300" simplePos="0" relativeHeight="251659264" behindDoc="0" locked="0" layoutInCell="1" allowOverlap="1" wp14:anchorId="69358AD9" wp14:editId="0ECCF872">
                <wp:simplePos x="0" y="0"/>
                <wp:positionH relativeFrom="column">
                  <wp:posOffset>1889760</wp:posOffset>
                </wp:positionH>
                <wp:positionV relativeFrom="paragraph">
                  <wp:posOffset>574040</wp:posOffset>
                </wp:positionV>
                <wp:extent cx="716280" cy="236220"/>
                <wp:effectExtent l="0" t="26670" r="0" b="19050"/>
                <wp:wrapNone/>
                <wp:docPr id="2" name="Arrow: Right 2"/>
                <wp:cNvGraphicFramePr/>
                <a:graphic xmlns:a="http://schemas.openxmlformats.org/drawingml/2006/main">
                  <a:graphicData uri="http://schemas.microsoft.com/office/word/2010/wordprocessingShape">
                    <wps:wsp>
                      <wps:cNvSpPr/>
                      <wps:spPr>
                        <a:xfrm rot="16200000">
                          <a:off x="0" y="0"/>
                          <a:ext cx="716280" cy="23622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A5336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48.8pt;margin-top:45.2pt;width:56.4pt;height:18.6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" adj="18038" fillcolor="red" strokecolor="#1f3763 [1604]" strokeweight="1pt"/>
            </w:pict>
          </mc:Fallback>
        </mc:AlternateContent>
      </w:r>
      <w:r>
        <w:rPr>
          <w:noProof/>
        </w:rPr>
        <w:drawing>
          <wp:inline distT="0" distB="0" distL="0" distR="0" wp14:anchorId="48C46755" wp14:editId="0190B783">
            <wp:extent cx="5943600" cy="2792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92730"/>
                    </a:xfrm>
                    <a:prstGeom prst="rect">
                      <a:avLst/>
                    </a:prstGeom>
                  </pic:spPr>
                </pic:pic>
              </a:graphicData>
            </a:graphic>
          </wp:inline>
        </w:drawing>
      </w:r>
    </w:p>
    <w:p w14:paraId="2A3F200F" w14:textId="0D814394" w:rsidR="005048F6" w:rsidRDefault="005048F6" w:rsidP="00314786">
      <w:pPr>
        <w:rPr>
          <w:rFonts w:eastAsia="Times New Roman" w:cstheme="minorHAnsi"/>
          <w:sz w:val="24"/>
          <w:szCs w:val="24"/>
        </w:rPr>
      </w:pPr>
    </w:p>
    <w:p w14:paraId="2556CB07" w14:textId="6E60CDE2" w:rsidR="00265E32" w:rsidRDefault="00D05B67" w:rsidP="00314786">
      <w:pPr>
        <w:rPr>
          <w:rFonts w:eastAsia="Times New Roman" w:cstheme="minorHAnsi"/>
          <w:sz w:val="24"/>
          <w:szCs w:val="24"/>
        </w:rPr>
      </w:pPr>
      <w:r>
        <w:rPr>
          <w:rFonts w:eastAsia="Times New Roman" w:cstheme="minorHAnsi"/>
          <w:sz w:val="24"/>
          <w:szCs w:val="24"/>
        </w:rPr>
        <w:t xml:space="preserve">For example, you can limit the amount of </w:t>
      </w:r>
      <w:r w:rsidR="00BA4063">
        <w:rPr>
          <w:rFonts w:eastAsia="Times New Roman" w:cstheme="minorHAnsi"/>
          <w:sz w:val="24"/>
          <w:szCs w:val="24"/>
        </w:rPr>
        <w:t>any probabilistic transition/disturbance</w:t>
      </w:r>
      <w:r>
        <w:rPr>
          <w:rFonts w:eastAsia="Times New Roman" w:cstheme="minorHAnsi"/>
          <w:sz w:val="24"/>
          <w:szCs w:val="24"/>
        </w:rPr>
        <w:t xml:space="preserve"> to a specific number of acres</w:t>
      </w:r>
      <w:r w:rsidR="005048F6">
        <w:rPr>
          <w:rFonts w:eastAsia="Times New Roman" w:cstheme="minorHAnsi"/>
          <w:sz w:val="24"/>
          <w:szCs w:val="24"/>
        </w:rPr>
        <w:t xml:space="preserve"> in each timestep and iteration for a BpS based on the budget you expect to be available</w:t>
      </w:r>
      <w:r w:rsidR="005C5972">
        <w:rPr>
          <w:rFonts w:eastAsia="Times New Roman" w:cstheme="minorHAnsi"/>
          <w:sz w:val="24"/>
          <w:szCs w:val="24"/>
        </w:rPr>
        <w:t>,</w:t>
      </w:r>
      <w:r w:rsidR="005048F6">
        <w:rPr>
          <w:rFonts w:eastAsia="Times New Roman" w:cstheme="minorHAnsi"/>
          <w:sz w:val="24"/>
          <w:szCs w:val="24"/>
        </w:rPr>
        <w:t xml:space="preserve"> or </w:t>
      </w:r>
      <w:r w:rsidR="005C5972">
        <w:rPr>
          <w:rFonts w:eastAsia="Times New Roman" w:cstheme="minorHAnsi"/>
          <w:sz w:val="24"/>
          <w:szCs w:val="24"/>
        </w:rPr>
        <w:t xml:space="preserve">on </w:t>
      </w:r>
      <w:r w:rsidR="005048F6">
        <w:rPr>
          <w:rFonts w:eastAsia="Times New Roman" w:cstheme="minorHAnsi"/>
          <w:sz w:val="24"/>
          <w:szCs w:val="24"/>
        </w:rPr>
        <w:t xml:space="preserve">the operational constraint created by your </w:t>
      </w:r>
      <w:del w:id="30" w:author="Randy L. Swaty" w:date="2020-06-25T08:18:00Z">
        <w:r w:rsidR="005048F6" w:rsidDel="00132825">
          <w:rPr>
            <w:rFonts w:eastAsia="Times New Roman" w:cstheme="minorHAnsi"/>
            <w:sz w:val="24"/>
            <w:szCs w:val="24"/>
          </w:rPr>
          <w:delText>organizations</w:delText>
        </w:r>
      </w:del>
      <w:ins w:id="31" w:author="Randy L. Swaty" w:date="2020-06-25T08:18:00Z">
        <w:r w:rsidR="00132825">
          <w:rPr>
            <w:rFonts w:eastAsia="Times New Roman" w:cstheme="minorHAnsi"/>
            <w:sz w:val="24"/>
            <w:szCs w:val="24"/>
          </w:rPr>
          <w:t>organization’s</w:t>
        </w:r>
      </w:ins>
      <w:r w:rsidR="005048F6">
        <w:rPr>
          <w:rFonts w:eastAsia="Times New Roman" w:cstheme="minorHAnsi"/>
          <w:sz w:val="24"/>
          <w:szCs w:val="24"/>
        </w:rPr>
        <w:t xml:space="preserve"> capacity</w:t>
      </w:r>
      <w:r w:rsidR="00BA4063">
        <w:rPr>
          <w:rFonts w:eastAsia="Times New Roman" w:cstheme="minorHAnsi"/>
          <w:sz w:val="24"/>
          <w:szCs w:val="24"/>
        </w:rPr>
        <w:t xml:space="preserve"> or regulatory issues</w:t>
      </w:r>
      <w:r w:rsidR="005048F6">
        <w:rPr>
          <w:rFonts w:eastAsia="Times New Roman" w:cstheme="minorHAnsi"/>
          <w:sz w:val="24"/>
          <w:szCs w:val="24"/>
        </w:rPr>
        <w:t>. If you expect your</w:t>
      </w:r>
      <w:r w:rsidR="00BA4063">
        <w:rPr>
          <w:rFonts w:eastAsia="Times New Roman" w:cstheme="minorHAnsi"/>
          <w:sz w:val="24"/>
          <w:szCs w:val="24"/>
        </w:rPr>
        <w:t xml:space="preserve"> </w:t>
      </w:r>
      <w:r w:rsidR="005048F6">
        <w:rPr>
          <w:rFonts w:eastAsia="Times New Roman" w:cstheme="minorHAnsi"/>
          <w:sz w:val="24"/>
          <w:szCs w:val="24"/>
        </w:rPr>
        <w:t>budget or capacity</w:t>
      </w:r>
      <w:r w:rsidR="00BA4063">
        <w:rPr>
          <w:rFonts w:eastAsia="Times New Roman" w:cstheme="minorHAnsi"/>
          <w:sz w:val="24"/>
          <w:szCs w:val="24"/>
        </w:rPr>
        <w:t>/capabilities</w:t>
      </w:r>
      <w:r w:rsidR="005048F6">
        <w:rPr>
          <w:rFonts w:eastAsia="Times New Roman" w:cstheme="minorHAnsi"/>
          <w:sz w:val="24"/>
          <w:szCs w:val="24"/>
        </w:rPr>
        <w:t xml:space="preserve"> to increase over time you can increase the target over the timesteps.</w:t>
      </w:r>
      <w:r w:rsidR="005C5972">
        <w:rPr>
          <w:rFonts w:eastAsia="Times New Roman" w:cstheme="minorHAnsi"/>
          <w:sz w:val="24"/>
          <w:szCs w:val="24"/>
        </w:rPr>
        <w:t xml:space="preserve"> This option is available for all disturbances/probabilistic</w:t>
      </w:r>
      <w:r w:rsidR="00DB11F5">
        <w:rPr>
          <w:rFonts w:eastAsia="Times New Roman" w:cstheme="minorHAnsi"/>
          <w:sz w:val="24"/>
          <w:szCs w:val="24"/>
        </w:rPr>
        <w:t xml:space="preserve"> </w:t>
      </w:r>
      <w:r w:rsidR="005C5972">
        <w:rPr>
          <w:rFonts w:eastAsia="Times New Roman" w:cstheme="minorHAnsi"/>
          <w:sz w:val="24"/>
          <w:szCs w:val="24"/>
        </w:rPr>
        <w:t>trans</w:t>
      </w:r>
      <w:r w:rsidR="00DB11F5">
        <w:rPr>
          <w:rFonts w:eastAsia="Times New Roman" w:cstheme="minorHAnsi"/>
          <w:sz w:val="24"/>
          <w:szCs w:val="24"/>
        </w:rPr>
        <w:t>i</w:t>
      </w:r>
      <w:r w:rsidR="005C5972">
        <w:rPr>
          <w:rFonts w:eastAsia="Times New Roman" w:cstheme="minorHAnsi"/>
          <w:sz w:val="24"/>
          <w:szCs w:val="24"/>
        </w:rPr>
        <w:t>tions.</w:t>
      </w:r>
    </w:p>
    <w:p w14:paraId="6589BCF7" w14:textId="0EB299C4" w:rsidR="004D216A" w:rsidRDefault="004D216A" w:rsidP="00314786">
      <w:pPr>
        <w:rPr>
          <w:rFonts w:eastAsia="Times New Roman" w:cstheme="minorHAnsi"/>
          <w:sz w:val="24"/>
          <w:szCs w:val="24"/>
        </w:rPr>
      </w:pPr>
    </w:p>
    <w:p w14:paraId="105D7372" w14:textId="76D36F2D" w:rsidR="004D216A" w:rsidRDefault="004D216A" w:rsidP="00314786">
      <w:pPr>
        <w:rPr>
          <w:rFonts w:eastAsia="Times New Roman" w:cstheme="minorHAnsi"/>
          <w:sz w:val="24"/>
          <w:szCs w:val="24"/>
        </w:rPr>
      </w:pPr>
      <w:r>
        <w:rPr>
          <w:rFonts w:eastAsia="Times New Roman" w:cstheme="minorHAnsi"/>
          <w:sz w:val="24"/>
          <w:szCs w:val="24"/>
        </w:rPr>
        <w:t xml:space="preserve">Note that you can also set transition targets using a probability distribution (such as Normal, </w:t>
      </w:r>
      <w:commentRangeStart w:id="32"/>
      <w:r>
        <w:rPr>
          <w:rFonts w:eastAsia="Times New Roman" w:cstheme="minorHAnsi"/>
          <w:sz w:val="24"/>
          <w:szCs w:val="24"/>
        </w:rPr>
        <w:t>Uniform or Beta</w:t>
      </w:r>
      <w:commentRangeEnd w:id="32"/>
      <w:r w:rsidR="00132825">
        <w:rPr>
          <w:rStyle w:val="CommentReference"/>
        </w:rPr>
        <w:commentReference w:id="32"/>
      </w:r>
      <w:r w:rsidR="00A300AF">
        <w:rPr>
          <w:rFonts w:eastAsia="Times New Roman" w:cstheme="minorHAnsi"/>
          <w:sz w:val="24"/>
          <w:szCs w:val="24"/>
        </w:rPr>
        <w:t>) if you believe the transition target constraint will vary over time according to distribution rather than a specific amount. Once this option is selected, you can also specify the standard deviation, minimum and maximum values for the distribution, and how often to draw a new value from the distribution.</w:t>
      </w:r>
    </w:p>
    <w:p w14:paraId="3151D839" w14:textId="77777777" w:rsidR="0040710B" w:rsidRPr="00552C8C" w:rsidRDefault="0040710B">
      <w:pPr>
        <w:rPr>
          <w:rFonts w:cstheme="minorHAnsi"/>
          <w:sz w:val="24"/>
          <w:szCs w:val="24"/>
        </w:rPr>
      </w:pPr>
    </w:p>
    <w:p w14:paraId="0F5AE78B" w14:textId="4E962740" w:rsidR="005F092B" w:rsidRPr="005F092B" w:rsidRDefault="005F092B" w:rsidP="00ED0CCE">
      <w:pPr>
        <w:pBdr>
          <w:bottom w:val="single" w:sz="4" w:space="1" w:color="auto"/>
        </w:pBdr>
        <w:outlineLvl w:val="0"/>
        <w:rPr>
          <w:rFonts w:eastAsia="Times New Roman" w:cstheme="minorHAnsi"/>
          <w:b/>
          <w:bCs/>
          <w:kern w:val="36"/>
          <w:sz w:val="24"/>
          <w:szCs w:val="24"/>
        </w:rPr>
      </w:pPr>
      <w:r w:rsidRPr="005F092B">
        <w:rPr>
          <w:rFonts w:eastAsia="Times New Roman" w:cstheme="minorHAnsi"/>
          <w:b/>
          <w:bCs/>
          <w:kern w:val="36"/>
          <w:sz w:val="24"/>
          <w:szCs w:val="24"/>
        </w:rPr>
        <w:t>Transition Multipliers</w:t>
      </w:r>
    </w:p>
    <w:p w14:paraId="2D716616" w14:textId="6F40031F" w:rsidR="005F092B" w:rsidRDefault="00DB11F5" w:rsidP="005F092B">
      <w:pPr>
        <w:rPr>
          <w:rFonts w:eastAsia="Times New Roman" w:cstheme="minorHAnsi"/>
          <w:sz w:val="24"/>
          <w:szCs w:val="24"/>
        </w:rPr>
      </w:pPr>
      <w:r>
        <w:rPr>
          <w:rFonts w:eastAsia="Times New Roman" w:cstheme="minorHAnsi"/>
          <w:sz w:val="24"/>
          <w:szCs w:val="24"/>
        </w:rPr>
        <w:t xml:space="preserve">It is useful to be able to vary transition probabilities over time </w:t>
      </w:r>
      <w:r w:rsidR="006D01A4">
        <w:rPr>
          <w:rFonts w:eastAsia="Times New Roman" w:cstheme="minorHAnsi"/>
          <w:sz w:val="24"/>
          <w:szCs w:val="24"/>
        </w:rPr>
        <w:t>not just</w:t>
      </w:r>
      <w:r>
        <w:rPr>
          <w:rFonts w:eastAsia="Times New Roman" w:cstheme="minorHAnsi"/>
          <w:sz w:val="24"/>
          <w:szCs w:val="24"/>
        </w:rPr>
        <w:t xml:space="preserve"> operational limits (see </w:t>
      </w:r>
      <w:r w:rsidRPr="006D01A4">
        <w:rPr>
          <w:rFonts w:eastAsia="Times New Roman" w:cstheme="minorHAnsi"/>
          <w:b/>
          <w:bCs/>
          <w:sz w:val="24"/>
          <w:szCs w:val="24"/>
        </w:rPr>
        <w:t>Transition Targets</w:t>
      </w:r>
      <w:r>
        <w:rPr>
          <w:rFonts w:eastAsia="Times New Roman" w:cstheme="minorHAnsi"/>
          <w:sz w:val="24"/>
          <w:szCs w:val="24"/>
        </w:rPr>
        <w:t xml:space="preserve">). </w:t>
      </w:r>
      <w:r w:rsidR="006D01A4">
        <w:rPr>
          <w:rFonts w:eastAsia="Times New Roman" w:cstheme="minorHAnsi"/>
          <w:sz w:val="24"/>
          <w:szCs w:val="24"/>
        </w:rPr>
        <w:t>Using transition multipliers allows the user to modify how often a probabilistic transition/disturbance/change will be imposed on a pixel</w:t>
      </w:r>
      <w:r w:rsidR="00BA4063">
        <w:rPr>
          <w:rFonts w:eastAsia="Times New Roman" w:cstheme="minorHAnsi"/>
          <w:sz w:val="24"/>
          <w:szCs w:val="24"/>
        </w:rPr>
        <w:t xml:space="preserve"> across timesteps or iterations</w:t>
      </w:r>
      <w:r w:rsidR="006D01A4">
        <w:rPr>
          <w:rFonts w:eastAsia="Times New Roman" w:cstheme="minorHAnsi"/>
          <w:sz w:val="24"/>
          <w:szCs w:val="24"/>
        </w:rPr>
        <w:t xml:space="preserve">. </w:t>
      </w:r>
      <w:r w:rsidR="00265E32">
        <w:rPr>
          <w:rFonts w:eastAsia="Times New Roman" w:cstheme="minorHAnsi"/>
          <w:sz w:val="24"/>
          <w:szCs w:val="24"/>
        </w:rPr>
        <w:t>Suppose that under different climate change scenarios, transition probabilities will vary over time., e.g., fire will increase, succession/</w:t>
      </w:r>
      <w:r w:rsidR="00970B20">
        <w:rPr>
          <w:rFonts w:eastAsia="Times New Roman" w:cstheme="minorHAnsi"/>
          <w:sz w:val="24"/>
          <w:szCs w:val="24"/>
        </w:rPr>
        <w:t>growth</w:t>
      </w:r>
      <w:r w:rsidR="00265E32">
        <w:rPr>
          <w:rFonts w:eastAsia="Times New Roman" w:cstheme="minorHAnsi"/>
          <w:sz w:val="24"/>
          <w:szCs w:val="24"/>
        </w:rPr>
        <w:t xml:space="preserve"> will speed up or slow down, </w:t>
      </w:r>
      <w:r w:rsidR="00970B20">
        <w:rPr>
          <w:rFonts w:eastAsia="Times New Roman" w:cstheme="minorHAnsi"/>
          <w:sz w:val="24"/>
          <w:szCs w:val="24"/>
        </w:rPr>
        <w:t xml:space="preserve">strata will change locations on the landscape, etc. </w:t>
      </w:r>
      <w:r w:rsidR="005F092B" w:rsidRPr="005F092B">
        <w:rPr>
          <w:rFonts w:eastAsia="Times New Roman" w:cstheme="minorHAnsi"/>
          <w:sz w:val="24"/>
          <w:szCs w:val="24"/>
        </w:rPr>
        <w:t>The Transition Multiplier Values property specifies multipliers to be applied to transition probabilities over the course of the simulation</w:t>
      </w:r>
      <w:r>
        <w:rPr>
          <w:rFonts w:eastAsia="Times New Roman" w:cstheme="minorHAnsi"/>
          <w:sz w:val="24"/>
          <w:szCs w:val="24"/>
        </w:rPr>
        <w:t xml:space="preserve">, e.g., increase the amount of </w:t>
      </w:r>
      <w:r w:rsidR="006D01A4">
        <w:rPr>
          <w:rFonts w:eastAsia="Times New Roman" w:cstheme="minorHAnsi"/>
          <w:sz w:val="24"/>
          <w:szCs w:val="24"/>
        </w:rPr>
        <w:t>thinning</w:t>
      </w:r>
      <w:r>
        <w:rPr>
          <w:rFonts w:eastAsia="Times New Roman" w:cstheme="minorHAnsi"/>
          <w:sz w:val="24"/>
          <w:szCs w:val="24"/>
        </w:rPr>
        <w:t xml:space="preserve"> by 50% for the first 10 timesteps, and then increase by 100% for the remaining timesteps</w:t>
      </w:r>
      <w:r w:rsidR="005F092B" w:rsidRPr="005F092B">
        <w:rPr>
          <w:rFonts w:eastAsia="Times New Roman" w:cstheme="minorHAnsi"/>
          <w:sz w:val="24"/>
          <w:szCs w:val="24"/>
        </w:rPr>
        <w:t>.</w:t>
      </w:r>
      <w:r w:rsidR="00970B20">
        <w:rPr>
          <w:rFonts w:eastAsia="Times New Roman" w:cstheme="minorHAnsi"/>
          <w:sz w:val="24"/>
          <w:szCs w:val="24"/>
        </w:rPr>
        <w:t xml:space="preserve"> The user can</w:t>
      </w:r>
      <w:r>
        <w:rPr>
          <w:rFonts w:eastAsia="Times New Roman" w:cstheme="minorHAnsi"/>
          <w:sz w:val="24"/>
          <w:szCs w:val="24"/>
        </w:rPr>
        <w:t xml:space="preserve"> also</w:t>
      </w:r>
      <w:r w:rsidR="00970B20">
        <w:rPr>
          <w:rFonts w:eastAsia="Times New Roman" w:cstheme="minorHAnsi"/>
          <w:sz w:val="24"/>
          <w:szCs w:val="24"/>
        </w:rPr>
        <w:t xml:space="preserve"> utilize a</w:t>
      </w:r>
      <w:r w:rsidR="006D01A4">
        <w:rPr>
          <w:rFonts w:eastAsia="Times New Roman" w:cstheme="minorHAnsi"/>
          <w:sz w:val="24"/>
          <w:szCs w:val="24"/>
        </w:rPr>
        <w:t>n expected</w:t>
      </w:r>
      <w:r w:rsidR="00970B20">
        <w:rPr>
          <w:rFonts w:eastAsia="Times New Roman" w:cstheme="minorHAnsi"/>
          <w:sz w:val="24"/>
          <w:szCs w:val="24"/>
        </w:rPr>
        <w:t xml:space="preserve"> distribution of multipliers they create </w:t>
      </w:r>
      <w:r w:rsidR="006D01A4">
        <w:rPr>
          <w:rFonts w:eastAsia="Times New Roman" w:cstheme="minorHAnsi"/>
          <w:sz w:val="24"/>
          <w:szCs w:val="24"/>
        </w:rPr>
        <w:t>from past events or recent information</w:t>
      </w:r>
      <w:r w:rsidR="00970B20">
        <w:rPr>
          <w:rFonts w:eastAsia="Times New Roman" w:cstheme="minorHAnsi"/>
          <w:sz w:val="24"/>
          <w:szCs w:val="24"/>
        </w:rPr>
        <w:t xml:space="preserve">, or </w:t>
      </w:r>
      <w:r>
        <w:rPr>
          <w:rFonts w:eastAsia="Times New Roman" w:cstheme="minorHAnsi"/>
          <w:sz w:val="24"/>
          <w:szCs w:val="24"/>
        </w:rPr>
        <w:t>they can select</w:t>
      </w:r>
      <w:r w:rsidR="00970B20">
        <w:rPr>
          <w:rFonts w:eastAsia="Times New Roman" w:cstheme="minorHAnsi"/>
          <w:sz w:val="24"/>
          <w:szCs w:val="24"/>
        </w:rPr>
        <w:t xml:space="preserve"> the Beta or Normal statistical distributions</w:t>
      </w:r>
      <w:r>
        <w:rPr>
          <w:rFonts w:eastAsia="Times New Roman" w:cstheme="minorHAnsi"/>
          <w:sz w:val="24"/>
          <w:szCs w:val="24"/>
        </w:rPr>
        <w:t xml:space="preserve"> packaged</w:t>
      </w:r>
      <w:r w:rsidR="00BA4063">
        <w:rPr>
          <w:rFonts w:eastAsia="Times New Roman" w:cstheme="minorHAnsi"/>
          <w:sz w:val="24"/>
          <w:szCs w:val="24"/>
        </w:rPr>
        <w:t xml:space="preserve"> with</w:t>
      </w:r>
      <w:r>
        <w:rPr>
          <w:rFonts w:eastAsia="Times New Roman" w:cstheme="minorHAnsi"/>
          <w:sz w:val="24"/>
          <w:szCs w:val="24"/>
        </w:rPr>
        <w:t xml:space="preserve"> the software</w:t>
      </w:r>
      <w:r w:rsidR="00970B20">
        <w:rPr>
          <w:rFonts w:eastAsia="Times New Roman" w:cstheme="minorHAnsi"/>
          <w:sz w:val="24"/>
          <w:szCs w:val="24"/>
        </w:rPr>
        <w:t xml:space="preserve">. </w:t>
      </w:r>
      <w:r w:rsidR="006D01A4">
        <w:rPr>
          <w:rFonts w:eastAsia="Times New Roman" w:cstheme="minorHAnsi"/>
          <w:sz w:val="24"/>
          <w:szCs w:val="24"/>
        </w:rPr>
        <w:t>Using</w:t>
      </w:r>
      <w:r w:rsidR="00970B20">
        <w:rPr>
          <w:rFonts w:eastAsia="Times New Roman" w:cstheme="minorHAnsi"/>
          <w:sz w:val="24"/>
          <w:szCs w:val="24"/>
        </w:rPr>
        <w:t xml:space="preserve"> statistical distributions may require additional information such as minimum, maximum and standard deviation.</w:t>
      </w:r>
      <w:r w:rsidR="001E1F30" w:rsidRPr="001E1F30">
        <w:rPr>
          <w:noProof/>
        </w:rPr>
        <w:t xml:space="preserve"> </w:t>
      </w:r>
    </w:p>
    <w:p w14:paraId="27B0FCF5" w14:textId="6981ACA0" w:rsidR="00DB11F5" w:rsidRDefault="00DB11F5" w:rsidP="005F092B">
      <w:pPr>
        <w:rPr>
          <w:rFonts w:eastAsia="Times New Roman" w:cstheme="minorHAnsi"/>
          <w:sz w:val="24"/>
          <w:szCs w:val="24"/>
        </w:rPr>
      </w:pPr>
    </w:p>
    <w:p w14:paraId="4661CDE2" w14:textId="30748030" w:rsidR="00F57E15" w:rsidRDefault="001E1F30" w:rsidP="005F092B">
      <w:pPr>
        <w:rPr>
          <w:rFonts w:eastAsia="Times New Roman" w:cstheme="minorHAnsi"/>
          <w:sz w:val="24"/>
          <w:szCs w:val="24"/>
        </w:rPr>
      </w:pPr>
      <w:r>
        <w:rPr>
          <w:noProof/>
        </w:rPr>
        <w:lastRenderedPageBreak/>
        <mc:AlternateContent>
          <mc:Choice Requires="wps">
            <w:drawing>
              <wp:anchor distT="0" distB="0" distL="114300" distR="114300" simplePos="0" relativeHeight="251662336" behindDoc="0" locked="0" layoutInCell="1" allowOverlap="1" wp14:anchorId="561F75BA" wp14:editId="1061FBFC">
                <wp:simplePos x="0" y="0"/>
                <wp:positionH relativeFrom="column">
                  <wp:posOffset>441960</wp:posOffset>
                </wp:positionH>
                <wp:positionV relativeFrom="paragraph">
                  <wp:posOffset>514985</wp:posOffset>
                </wp:positionV>
                <wp:extent cx="251460" cy="708660"/>
                <wp:effectExtent l="19050" t="19050" r="34290" b="15240"/>
                <wp:wrapNone/>
                <wp:docPr id="6" name="Arrow: Down 6"/>
                <wp:cNvGraphicFramePr/>
                <a:graphic xmlns:a="http://schemas.openxmlformats.org/drawingml/2006/main">
                  <a:graphicData uri="http://schemas.microsoft.com/office/word/2010/wordprocessingShape">
                    <wps:wsp>
                      <wps:cNvSpPr/>
                      <wps:spPr>
                        <a:xfrm rot="10800000">
                          <a:off x="0" y="0"/>
                          <a:ext cx="251460" cy="708660"/>
                        </a:xfrm>
                        <a:prstGeom prst="downArrow">
                          <a:avLst/>
                        </a:prstGeom>
                        <a:solidFill>
                          <a:srgbClr val="FF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B7690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34.8pt;margin-top:40.55pt;width:19.8pt;height:55.8pt;rotation:18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" adj="17768" fillcolor="red" strokecolor="#2f528f" strokeweight="1pt"/>
            </w:pict>
          </mc:Fallback>
        </mc:AlternateContent>
      </w:r>
      <w:r>
        <w:rPr>
          <w:noProof/>
        </w:rPr>
        <mc:AlternateContent>
          <mc:Choice Requires="wps">
            <w:drawing>
              <wp:anchor distT="0" distB="0" distL="114300" distR="114300" simplePos="0" relativeHeight="251660288" behindDoc="0" locked="0" layoutInCell="1" allowOverlap="1" wp14:anchorId="659D14CF" wp14:editId="6785F4B8">
                <wp:simplePos x="0" y="0"/>
                <wp:positionH relativeFrom="column">
                  <wp:posOffset>3063239</wp:posOffset>
                </wp:positionH>
                <wp:positionV relativeFrom="paragraph">
                  <wp:posOffset>348615</wp:posOffset>
                </wp:positionV>
                <wp:extent cx="251460" cy="708660"/>
                <wp:effectExtent l="19050" t="19050" r="34290" b="15240"/>
                <wp:wrapNone/>
                <wp:docPr id="5" name="Arrow: Down 5"/>
                <wp:cNvGraphicFramePr/>
                <a:graphic xmlns:a="http://schemas.openxmlformats.org/drawingml/2006/main">
                  <a:graphicData uri="http://schemas.microsoft.com/office/word/2010/wordprocessingShape">
                    <wps:wsp>
                      <wps:cNvSpPr/>
                      <wps:spPr>
                        <a:xfrm rot="10800000">
                          <a:off x="0" y="0"/>
                          <a:ext cx="251460" cy="708660"/>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28ED61" id="Arrow: Down 5" o:spid="_x0000_s1026" type="#_x0000_t67" style="position:absolute;margin-left:241.2pt;margin-top:27.45pt;width:19.8pt;height:55.8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" adj="17768" fillcolor="red" strokecolor="#1f3763 [1604]" strokeweight="1pt"/>
            </w:pict>
          </mc:Fallback>
        </mc:AlternateContent>
      </w:r>
      <w:r w:rsidR="00F57E15">
        <w:rPr>
          <w:noProof/>
        </w:rPr>
        <w:drawing>
          <wp:inline distT="0" distB="0" distL="0" distR="0" wp14:anchorId="44FFB424" wp14:editId="548FBF44">
            <wp:extent cx="5943600" cy="2780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80665"/>
                    </a:xfrm>
                    <a:prstGeom prst="rect">
                      <a:avLst/>
                    </a:prstGeom>
                  </pic:spPr>
                </pic:pic>
              </a:graphicData>
            </a:graphic>
          </wp:inline>
        </w:drawing>
      </w:r>
    </w:p>
    <w:p w14:paraId="2A5A9826" w14:textId="63EC63F6" w:rsidR="00DB11F5" w:rsidRPr="00552C8C" w:rsidRDefault="00DB11F5" w:rsidP="005F092B">
      <w:pPr>
        <w:rPr>
          <w:rFonts w:eastAsia="Times New Roman" w:cstheme="minorHAnsi"/>
          <w:sz w:val="24"/>
          <w:szCs w:val="24"/>
        </w:rPr>
      </w:pPr>
      <w:r>
        <w:rPr>
          <w:rFonts w:eastAsia="Times New Roman" w:cstheme="minorHAnsi"/>
          <w:sz w:val="24"/>
          <w:szCs w:val="24"/>
        </w:rPr>
        <w:t>Th</w:t>
      </w:r>
      <w:r w:rsidR="00887EA3">
        <w:rPr>
          <w:rFonts w:eastAsia="Times New Roman" w:cstheme="minorHAnsi"/>
          <w:sz w:val="24"/>
          <w:szCs w:val="24"/>
        </w:rPr>
        <w:t>is</w:t>
      </w:r>
      <w:r>
        <w:rPr>
          <w:rFonts w:eastAsia="Times New Roman" w:cstheme="minorHAnsi"/>
          <w:sz w:val="24"/>
          <w:szCs w:val="24"/>
        </w:rPr>
        <w:t xml:space="preserve"> video</w:t>
      </w:r>
      <w:r w:rsidR="00887EA3">
        <w:rPr>
          <w:rFonts w:eastAsia="Times New Roman" w:cstheme="minorHAnsi"/>
          <w:sz w:val="24"/>
          <w:szCs w:val="24"/>
        </w:rPr>
        <w:t xml:space="preserve"> provided by ApexRMS </w:t>
      </w:r>
      <w:r>
        <w:rPr>
          <w:rFonts w:eastAsia="Times New Roman" w:cstheme="minorHAnsi"/>
          <w:sz w:val="24"/>
          <w:szCs w:val="24"/>
        </w:rPr>
        <w:t>provide</w:t>
      </w:r>
      <w:r w:rsidR="00887EA3">
        <w:rPr>
          <w:rFonts w:eastAsia="Times New Roman" w:cstheme="minorHAnsi"/>
          <w:sz w:val="24"/>
          <w:szCs w:val="24"/>
        </w:rPr>
        <w:t>s</w:t>
      </w:r>
      <w:r>
        <w:rPr>
          <w:rFonts w:eastAsia="Times New Roman" w:cstheme="minorHAnsi"/>
          <w:sz w:val="24"/>
          <w:szCs w:val="24"/>
        </w:rPr>
        <w:t xml:space="preserve"> </w:t>
      </w:r>
      <w:r w:rsidR="006D01A4">
        <w:rPr>
          <w:rFonts w:eastAsia="Times New Roman" w:cstheme="minorHAnsi"/>
          <w:sz w:val="24"/>
          <w:szCs w:val="24"/>
        </w:rPr>
        <w:t xml:space="preserve">a </w:t>
      </w:r>
      <w:r>
        <w:rPr>
          <w:rFonts w:eastAsia="Times New Roman" w:cstheme="minorHAnsi"/>
          <w:sz w:val="24"/>
          <w:szCs w:val="24"/>
        </w:rPr>
        <w:t>description of how t</w:t>
      </w:r>
      <w:r w:rsidR="00887EA3">
        <w:rPr>
          <w:rFonts w:eastAsia="Times New Roman" w:cstheme="minorHAnsi"/>
          <w:sz w:val="24"/>
          <w:szCs w:val="24"/>
        </w:rPr>
        <w:t>o use Transition Multipliers.</w:t>
      </w:r>
    </w:p>
    <w:p w14:paraId="610D5FDA" w14:textId="5C461C54" w:rsidR="005F092B" w:rsidRDefault="005F092B" w:rsidP="005F092B">
      <w:pPr>
        <w:rPr>
          <w:rFonts w:eastAsia="Times New Roman" w:cstheme="minorHAnsi"/>
          <w:sz w:val="24"/>
          <w:szCs w:val="24"/>
        </w:rPr>
      </w:pPr>
    </w:p>
    <w:p w14:paraId="39286174" w14:textId="77777777" w:rsidR="00887EA3" w:rsidRPr="00552C8C" w:rsidRDefault="00887EA3" w:rsidP="00887EA3">
      <w:pPr>
        <w:rPr>
          <w:rFonts w:cstheme="minorHAnsi"/>
          <w:i/>
          <w:iCs/>
          <w:sz w:val="24"/>
          <w:szCs w:val="24"/>
        </w:rPr>
      </w:pPr>
      <w:commentRangeStart w:id="33"/>
      <w:r w:rsidRPr="00552C8C">
        <w:rPr>
          <w:rFonts w:cstheme="minorHAnsi"/>
          <w:i/>
          <w:iCs/>
          <w:sz w:val="24"/>
          <w:szCs w:val="24"/>
        </w:rPr>
        <w:t>Temporal Variability in Transitions</w:t>
      </w:r>
    </w:p>
    <w:p w14:paraId="5D2F6A98" w14:textId="77777777" w:rsidR="00887EA3" w:rsidRDefault="00132825" w:rsidP="00887EA3">
      <w:pPr>
        <w:rPr>
          <w:rFonts w:eastAsia="Times New Roman" w:cstheme="minorHAnsi"/>
          <w:sz w:val="24"/>
          <w:szCs w:val="24"/>
        </w:rPr>
      </w:pPr>
      <w:hyperlink r:id="rId15" w:history="1">
        <w:r w:rsidR="00887EA3" w:rsidRPr="00552C8C">
          <w:rPr>
            <w:rStyle w:val="Hyperlink"/>
            <w:rFonts w:cstheme="minorHAnsi"/>
            <w:sz w:val="24"/>
            <w:szCs w:val="24"/>
          </w:rPr>
          <w:t>https://www.youtube.com/watch?v=TV4p4NspIME&amp;list=PL57N-QiM8Rinz-yTm5HX8tnlkEmh44sQG&amp;index=7</w:t>
        </w:r>
      </w:hyperlink>
      <w:commentRangeEnd w:id="33"/>
      <w:r>
        <w:rPr>
          <w:rStyle w:val="CommentReference"/>
        </w:rPr>
        <w:commentReference w:id="33"/>
      </w:r>
    </w:p>
    <w:p w14:paraId="08B9B409" w14:textId="77777777" w:rsidR="00887EA3" w:rsidRDefault="00887EA3" w:rsidP="005F092B">
      <w:pPr>
        <w:rPr>
          <w:rFonts w:eastAsia="Times New Roman" w:cstheme="minorHAnsi"/>
          <w:sz w:val="24"/>
          <w:szCs w:val="24"/>
        </w:rPr>
      </w:pPr>
    </w:p>
    <w:p w14:paraId="26C1958C" w14:textId="4BED65F3" w:rsidR="006D01A4" w:rsidRDefault="006D01A4" w:rsidP="00970B20">
      <w:pPr>
        <w:rPr>
          <w:rFonts w:cstheme="minorHAnsi"/>
          <w:sz w:val="24"/>
          <w:szCs w:val="24"/>
        </w:rPr>
      </w:pPr>
      <w:r>
        <w:rPr>
          <w:rFonts w:eastAsia="Times New Roman" w:cstheme="minorHAnsi"/>
          <w:sz w:val="24"/>
          <w:szCs w:val="24"/>
        </w:rPr>
        <w:t xml:space="preserve">A second application of the Transition Multiplier option is when the modeler wishes to incorporate </w:t>
      </w:r>
      <w:r w:rsidR="00561B21">
        <w:rPr>
          <w:rFonts w:eastAsia="Times New Roman" w:cstheme="minorHAnsi"/>
          <w:sz w:val="24"/>
          <w:szCs w:val="24"/>
        </w:rPr>
        <w:t xml:space="preserve">statistical </w:t>
      </w:r>
      <w:r>
        <w:rPr>
          <w:rFonts w:eastAsia="Times New Roman" w:cstheme="minorHAnsi"/>
          <w:sz w:val="24"/>
          <w:szCs w:val="24"/>
        </w:rPr>
        <w:t>variability into the model parameters over the timesteps and iterations</w:t>
      </w:r>
      <w:r w:rsidR="00ED0CCE">
        <w:rPr>
          <w:rFonts w:eastAsia="Times New Roman" w:cstheme="minorHAnsi"/>
          <w:sz w:val="24"/>
          <w:szCs w:val="24"/>
        </w:rPr>
        <w:t xml:space="preserve"> because the actual value is unknown or varies across timesteps</w:t>
      </w:r>
      <w:r>
        <w:rPr>
          <w:rFonts w:eastAsia="Times New Roman" w:cstheme="minorHAnsi"/>
          <w:sz w:val="24"/>
          <w:szCs w:val="24"/>
        </w:rPr>
        <w:t>. For example, the probability of fire can vary from year to year. We can use transition multipliers to sample fire probabilities from a fire history we provide, or from a statistical distribution</w:t>
      </w:r>
      <w:r w:rsidR="00887EA3">
        <w:rPr>
          <w:rFonts w:eastAsia="Times New Roman" w:cstheme="minorHAnsi"/>
          <w:sz w:val="24"/>
          <w:szCs w:val="24"/>
        </w:rPr>
        <w:t xml:space="preserve"> instead of using a single probability over time or varying the probability by specific amounts</w:t>
      </w:r>
      <w:r>
        <w:rPr>
          <w:rFonts w:eastAsia="Times New Roman" w:cstheme="minorHAnsi"/>
          <w:sz w:val="24"/>
          <w:szCs w:val="24"/>
        </w:rPr>
        <w:t>.</w:t>
      </w:r>
      <w:r w:rsidR="00887EA3">
        <w:rPr>
          <w:rFonts w:eastAsia="Times New Roman" w:cstheme="minorHAnsi"/>
          <w:sz w:val="24"/>
          <w:szCs w:val="24"/>
        </w:rPr>
        <w:t xml:space="preserve"> </w:t>
      </w:r>
      <w:r>
        <w:rPr>
          <w:rFonts w:cstheme="minorHAnsi"/>
          <w:sz w:val="24"/>
          <w:szCs w:val="24"/>
        </w:rPr>
        <w:t xml:space="preserve">These videos describe how the Transition Multiplier section has been utilized with LANDFIRE BpS models. </w:t>
      </w:r>
    </w:p>
    <w:p w14:paraId="57757372" w14:textId="77777777" w:rsidR="00887EA3" w:rsidRPr="00887EA3" w:rsidRDefault="00887EA3" w:rsidP="00970B20">
      <w:pPr>
        <w:rPr>
          <w:rFonts w:eastAsia="Times New Roman" w:cstheme="minorHAnsi"/>
          <w:sz w:val="24"/>
          <w:szCs w:val="24"/>
        </w:rPr>
      </w:pPr>
    </w:p>
    <w:p w14:paraId="5F762E16" w14:textId="14E6A4DC" w:rsidR="00970B20" w:rsidRPr="00887EA3" w:rsidRDefault="00970B20" w:rsidP="00887EA3">
      <w:pPr>
        <w:pStyle w:val="ListParagraph"/>
        <w:numPr>
          <w:ilvl w:val="0"/>
          <w:numId w:val="3"/>
        </w:numPr>
        <w:rPr>
          <w:rFonts w:cstheme="minorHAnsi"/>
          <w:i/>
          <w:iCs/>
          <w:sz w:val="24"/>
          <w:szCs w:val="24"/>
        </w:rPr>
      </w:pPr>
      <w:r w:rsidRPr="00887EA3">
        <w:rPr>
          <w:rFonts w:cstheme="minorHAnsi"/>
          <w:i/>
          <w:iCs/>
          <w:sz w:val="24"/>
          <w:szCs w:val="24"/>
        </w:rPr>
        <w:t>LF Short: Simulating the Historical Range of Variability with LANDFIRE BpS Models</w:t>
      </w:r>
      <w:hyperlink r:id="rId16" w:history="1">
        <w:r w:rsidR="00887EA3" w:rsidRPr="00CD6815">
          <w:rPr>
            <w:rStyle w:val="Hyperlink"/>
            <w:rFonts w:cstheme="minorHAnsi"/>
            <w:sz w:val="24"/>
            <w:szCs w:val="24"/>
          </w:rPr>
          <w:t>https://www.youtube.com/watch?v=86AC9e8H9vg</w:t>
        </w:r>
      </w:hyperlink>
    </w:p>
    <w:p w14:paraId="4F90879F" w14:textId="1E3CE554" w:rsidR="00970B20" w:rsidRPr="00887EA3" w:rsidRDefault="00970B20" w:rsidP="00970B20">
      <w:pPr>
        <w:pStyle w:val="ListParagraph"/>
        <w:numPr>
          <w:ilvl w:val="0"/>
          <w:numId w:val="3"/>
        </w:numPr>
        <w:rPr>
          <w:rFonts w:cstheme="minorHAnsi"/>
          <w:i/>
          <w:iCs/>
          <w:sz w:val="24"/>
          <w:szCs w:val="24"/>
        </w:rPr>
      </w:pPr>
      <w:r w:rsidRPr="00887EA3">
        <w:rPr>
          <w:rFonts w:cstheme="minorHAnsi"/>
          <w:i/>
          <w:iCs/>
          <w:sz w:val="24"/>
          <w:szCs w:val="24"/>
        </w:rPr>
        <w:t>Simulating the Historical Range of Variability in Fire-Adapted Forests Using LANDFIRE</w:t>
      </w:r>
      <w:r w:rsidR="00887EA3">
        <w:rPr>
          <w:rFonts w:cstheme="minorHAnsi"/>
          <w:i/>
          <w:iCs/>
          <w:sz w:val="24"/>
          <w:szCs w:val="24"/>
        </w:rPr>
        <w:t xml:space="preserve"> </w:t>
      </w:r>
      <w:hyperlink r:id="rId17" w:history="1">
        <w:r w:rsidR="00887EA3" w:rsidRPr="00CD6815">
          <w:rPr>
            <w:rStyle w:val="Hyperlink"/>
            <w:rFonts w:cstheme="minorHAnsi"/>
            <w:sz w:val="24"/>
            <w:szCs w:val="24"/>
          </w:rPr>
          <w:t>https://www.youtube.com/watch?v=d855SupanQU</w:t>
        </w:r>
      </w:hyperlink>
      <w:r w:rsidRPr="00887EA3">
        <w:rPr>
          <w:rFonts w:cstheme="minorHAnsi"/>
          <w:sz w:val="24"/>
          <w:szCs w:val="24"/>
        </w:rPr>
        <w:t xml:space="preserve"> </w:t>
      </w:r>
    </w:p>
    <w:p w14:paraId="442FDBE4" w14:textId="77777777" w:rsidR="00887EA3" w:rsidRDefault="00887EA3" w:rsidP="007D2442">
      <w:pPr>
        <w:rPr>
          <w:rFonts w:cstheme="minorHAnsi"/>
          <w:b/>
          <w:bCs/>
          <w:sz w:val="24"/>
          <w:szCs w:val="24"/>
        </w:rPr>
      </w:pPr>
    </w:p>
    <w:p w14:paraId="6469C9BE" w14:textId="213688EE" w:rsidR="008B2D4F" w:rsidRPr="00552C8C" w:rsidRDefault="008B2D4F" w:rsidP="00ED0CCE">
      <w:pPr>
        <w:pBdr>
          <w:bottom w:val="single" w:sz="4" w:space="1" w:color="auto"/>
        </w:pBdr>
        <w:rPr>
          <w:rFonts w:cstheme="minorHAnsi"/>
          <w:b/>
          <w:bCs/>
          <w:sz w:val="24"/>
          <w:szCs w:val="24"/>
        </w:rPr>
      </w:pPr>
      <w:r w:rsidRPr="00552C8C">
        <w:rPr>
          <w:rFonts w:cstheme="minorHAnsi"/>
          <w:b/>
          <w:bCs/>
          <w:sz w:val="24"/>
          <w:szCs w:val="24"/>
        </w:rPr>
        <w:t xml:space="preserve">State and Transition Attributes </w:t>
      </w:r>
    </w:p>
    <w:p w14:paraId="2A5552B0" w14:textId="7178858A" w:rsidR="0093696E" w:rsidRDefault="0093696E" w:rsidP="0040710B">
      <w:pPr>
        <w:rPr>
          <w:rFonts w:cstheme="minorHAnsi"/>
          <w:sz w:val="24"/>
          <w:szCs w:val="24"/>
        </w:rPr>
      </w:pPr>
      <w:r>
        <w:rPr>
          <w:rFonts w:cstheme="minorHAnsi"/>
          <w:sz w:val="24"/>
          <w:szCs w:val="24"/>
        </w:rPr>
        <w:t>Suppose that you wish to</w:t>
      </w:r>
      <w:r w:rsidR="007D2442" w:rsidRPr="00552C8C">
        <w:rPr>
          <w:rFonts w:cstheme="minorHAnsi"/>
          <w:sz w:val="24"/>
          <w:szCs w:val="24"/>
        </w:rPr>
        <w:t xml:space="preserve"> estimat</w:t>
      </w:r>
      <w:r>
        <w:rPr>
          <w:rFonts w:cstheme="minorHAnsi"/>
          <w:sz w:val="24"/>
          <w:szCs w:val="24"/>
        </w:rPr>
        <w:t>e</w:t>
      </w:r>
      <w:r w:rsidR="007D2442" w:rsidRPr="00552C8C">
        <w:rPr>
          <w:rFonts w:cstheme="minorHAnsi"/>
          <w:sz w:val="24"/>
          <w:szCs w:val="24"/>
        </w:rPr>
        <w:t xml:space="preserve"> values that are associated with various model states and/or model transitions. If so, a</w:t>
      </w:r>
      <w:r w:rsidR="0040710B" w:rsidRPr="00552C8C">
        <w:rPr>
          <w:rFonts w:cstheme="minorHAnsi"/>
          <w:sz w:val="24"/>
          <w:szCs w:val="24"/>
        </w:rPr>
        <w:t xml:space="preserve">ttributes represent can be used to roll up simulation results according to areas aggregated by either state classes or transitions. For, example, how much smoke </w:t>
      </w:r>
      <w:r w:rsidR="007D2442" w:rsidRPr="00552C8C">
        <w:rPr>
          <w:rFonts w:cstheme="minorHAnsi"/>
          <w:sz w:val="24"/>
          <w:szCs w:val="24"/>
        </w:rPr>
        <w:t xml:space="preserve">would be </w:t>
      </w:r>
      <w:r w:rsidR="0040710B" w:rsidRPr="00552C8C">
        <w:rPr>
          <w:rFonts w:cstheme="minorHAnsi"/>
          <w:sz w:val="24"/>
          <w:szCs w:val="24"/>
        </w:rPr>
        <w:t>produced in a</w:t>
      </w:r>
      <w:r>
        <w:rPr>
          <w:rFonts w:cstheme="minorHAnsi"/>
          <w:sz w:val="24"/>
          <w:szCs w:val="24"/>
        </w:rPr>
        <w:t xml:space="preserve"> surface </w:t>
      </w:r>
      <w:r w:rsidR="0040710B" w:rsidRPr="00552C8C">
        <w:rPr>
          <w:rFonts w:cstheme="minorHAnsi"/>
          <w:sz w:val="24"/>
          <w:szCs w:val="24"/>
        </w:rPr>
        <w:t>fire in a specific seral state (add an attribute</w:t>
      </w:r>
      <w:r>
        <w:rPr>
          <w:rFonts w:cstheme="minorHAnsi"/>
          <w:sz w:val="24"/>
          <w:szCs w:val="24"/>
        </w:rPr>
        <w:t xml:space="preserve"> reflecting average smoke production</w:t>
      </w:r>
      <w:r w:rsidR="0040710B" w:rsidRPr="00552C8C">
        <w:rPr>
          <w:rFonts w:cstheme="minorHAnsi"/>
          <w:sz w:val="24"/>
          <w:szCs w:val="24"/>
        </w:rPr>
        <w:t xml:space="preserve"> to </w:t>
      </w:r>
      <w:r>
        <w:rPr>
          <w:rFonts w:cstheme="minorHAnsi"/>
          <w:sz w:val="24"/>
          <w:szCs w:val="24"/>
        </w:rPr>
        <w:t xml:space="preserve">surface fire </w:t>
      </w:r>
      <w:r w:rsidR="0040710B" w:rsidRPr="00552C8C">
        <w:rPr>
          <w:rFonts w:cstheme="minorHAnsi"/>
          <w:sz w:val="24"/>
          <w:szCs w:val="24"/>
        </w:rPr>
        <w:t xml:space="preserve">transition)? </w:t>
      </w:r>
      <w:r w:rsidR="004D4C9E" w:rsidRPr="00552C8C">
        <w:rPr>
          <w:rFonts w:cstheme="minorHAnsi"/>
          <w:sz w:val="24"/>
          <w:szCs w:val="24"/>
        </w:rPr>
        <w:t xml:space="preserve">What is the </w:t>
      </w:r>
      <w:r w:rsidR="0040710B" w:rsidRPr="00552C8C">
        <w:rPr>
          <w:rFonts w:cstheme="minorHAnsi"/>
          <w:sz w:val="24"/>
          <w:szCs w:val="24"/>
        </w:rPr>
        <w:t xml:space="preserve">total habitat </w:t>
      </w:r>
      <w:r w:rsidR="004D4C9E" w:rsidRPr="00552C8C">
        <w:rPr>
          <w:rFonts w:cstheme="minorHAnsi"/>
          <w:sz w:val="24"/>
          <w:szCs w:val="24"/>
        </w:rPr>
        <w:t>score</w:t>
      </w:r>
      <w:r w:rsidR="0040710B" w:rsidRPr="00552C8C">
        <w:rPr>
          <w:rFonts w:cstheme="minorHAnsi"/>
          <w:sz w:val="24"/>
          <w:szCs w:val="24"/>
        </w:rPr>
        <w:t xml:space="preserve"> for a particular species under each simulated scenario (add a habitat value</w:t>
      </w:r>
      <w:r w:rsidR="004D4C9E" w:rsidRPr="00552C8C">
        <w:rPr>
          <w:rFonts w:cstheme="minorHAnsi"/>
          <w:sz w:val="24"/>
          <w:szCs w:val="24"/>
        </w:rPr>
        <w:t xml:space="preserve"> score</w:t>
      </w:r>
      <w:r w:rsidR="0040710B" w:rsidRPr="00552C8C">
        <w:rPr>
          <w:rFonts w:cstheme="minorHAnsi"/>
          <w:sz w:val="24"/>
          <w:szCs w:val="24"/>
        </w:rPr>
        <w:t xml:space="preserve"> attribute to each seral state)?</w:t>
      </w:r>
      <w:r>
        <w:rPr>
          <w:rFonts w:cstheme="minorHAnsi"/>
          <w:sz w:val="24"/>
          <w:szCs w:val="24"/>
        </w:rPr>
        <w:t xml:space="preserve"> These values can then be summarized over the simulations to provide additional results that can be compared across scenarios? Do I produce more or less smoke in this scenario? Do I increase o</w:t>
      </w:r>
      <w:r w:rsidR="006B4271">
        <w:rPr>
          <w:rFonts w:cstheme="minorHAnsi"/>
          <w:sz w:val="24"/>
          <w:szCs w:val="24"/>
        </w:rPr>
        <w:t>r</w:t>
      </w:r>
      <w:r>
        <w:rPr>
          <w:rFonts w:cstheme="minorHAnsi"/>
          <w:sz w:val="24"/>
          <w:szCs w:val="24"/>
        </w:rPr>
        <w:t xml:space="preserve"> decrease the habitat score in this scenario</w:t>
      </w:r>
      <w:r w:rsidR="00BF4E49">
        <w:rPr>
          <w:rFonts w:cstheme="minorHAnsi"/>
          <w:sz w:val="24"/>
          <w:szCs w:val="24"/>
        </w:rPr>
        <w:t>?</w:t>
      </w:r>
    </w:p>
    <w:p w14:paraId="0A8F1412" w14:textId="7E1CF29E" w:rsidR="00BF4E49" w:rsidRDefault="00BF4E49" w:rsidP="0040710B">
      <w:pPr>
        <w:rPr>
          <w:rFonts w:cstheme="minorHAnsi"/>
          <w:sz w:val="24"/>
          <w:szCs w:val="24"/>
        </w:rPr>
      </w:pPr>
    </w:p>
    <w:p w14:paraId="331A1E75" w14:textId="7D23168D" w:rsidR="0093696E" w:rsidRDefault="00BF4E49" w:rsidP="0040710B">
      <w:pPr>
        <w:rPr>
          <w:rFonts w:cstheme="minorHAnsi"/>
          <w:sz w:val="24"/>
          <w:szCs w:val="24"/>
        </w:rPr>
      </w:pPr>
      <w:r>
        <w:rPr>
          <w:noProof/>
        </w:rPr>
        <mc:AlternateContent>
          <mc:Choice Requires="wps">
            <w:drawing>
              <wp:anchor distT="0" distB="0" distL="114300" distR="114300" simplePos="0" relativeHeight="251665408" behindDoc="0" locked="0" layoutInCell="1" allowOverlap="1" wp14:anchorId="6E8D06B8" wp14:editId="24BD6041">
                <wp:simplePos x="0" y="0"/>
                <wp:positionH relativeFrom="column">
                  <wp:posOffset>-144780</wp:posOffset>
                </wp:positionH>
                <wp:positionV relativeFrom="paragraph">
                  <wp:posOffset>1228725</wp:posOffset>
                </wp:positionV>
                <wp:extent cx="670560" cy="190500"/>
                <wp:effectExtent l="0" t="26670" r="26670" b="26670"/>
                <wp:wrapNone/>
                <wp:docPr id="9" name="Arrow: Right 9"/>
                <wp:cNvGraphicFramePr/>
                <a:graphic xmlns:a="http://schemas.openxmlformats.org/drawingml/2006/main">
                  <a:graphicData uri="http://schemas.microsoft.com/office/word/2010/wordprocessingShape">
                    <wps:wsp>
                      <wps:cNvSpPr/>
                      <wps:spPr>
                        <a:xfrm rot="16200000">
                          <a:off x="0" y="0"/>
                          <a:ext cx="670560" cy="190500"/>
                        </a:xfrm>
                        <a:prstGeom prst="rightArrow">
                          <a:avLst/>
                        </a:prstGeom>
                        <a:solidFill>
                          <a:srgbClr val="FF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0E82F3" id="Arrow: Right 9" o:spid="_x0000_s1026" type="#_x0000_t13" style="position:absolute;margin-left:-11.4pt;margin-top:96.75pt;width:52.8pt;height:1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" adj="18532" fillcolor="red" strokecolor="#2f528f" strokeweight="1pt"/>
            </w:pict>
          </mc:Fallback>
        </mc:AlternateContent>
      </w:r>
      <w:r>
        <w:rPr>
          <w:noProof/>
        </w:rPr>
        <mc:AlternateContent>
          <mc:Choice Requires="wps">
            <w:drawing>
              <wp:anchor distT="0" distB="0" distL="114300" distR="114300" simplePos="0" relativeHeight="251663360" behindDoc="0" locked="0" layoutInCell="1" allowOverlap="1" wp14:anchorId="144DBF1F" wp14:editId="337CCB26">
                <wp:simplePos x="0" y="0"/>
                <wp:positionH relativeFrom="column">
                  <wp:posOffset>2857500</wp:posOffset>
                </wp:positionH>
                <wp:positionV relativeFrom="paragraph">
                  <wp:posOffset>596265</wp:posOffset>
                </wp:positionV>
                <wp:extent cx="670560" cy="190500"/>
                <wp:effectExtent l="0" t="26670" r="26670" b="26670"/>
                <wp:wrapNone/>
                <wp:docPr id="8" name="Arrow: Right 8"/>
                <wp:cNvGraphicFramePr/>
                <a:graphic xmlns:a="http://schemas.openxmlformats.org/drawingml/2006/main">
                  <a:graphicData uri="http://schemas.microsoft.com/office/word/2010/wordprocessingShape">
                    <wps:wsp>
                      <wps:cNvSpPr/>
                      <wps:spPr>
                        <a:xfrm rot="16200000">
                          <a:off x="0" y="0"/>
                          <a:ext cx="670560" cy="19050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69F0B3" id="Arrow: Right 8" o:spid="_x0000_s1026" type="#_x0000_t13" style="position:absolute;margin-left:225pt;margin-top:46.95pt;width:52.8pt;height:1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" adj="18532" fillcolor="red" strokecolor="#1f3763 [1604]" strokeweight="1pt"/>
            </w:pict>
          </mc:Fallback>
        </mc:AlternateContent>
      </w:r>
      <w:r>
        <w:rPr>
          <w:noProof/>
        </w:rPr>
        <w:drawing>
          <wp:inline distT="0" distB="0" distL="0" distR="0" wp14:anchorId="0EB6E247" wp14:editId="62A4A989">
            <wp:extent cx="5943600" cy="2697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97480"/>
                    </a:xfrm>
                    <a:prstGeom prst="rect">
                      <a:avLst/>
                    </a:prstGeom>
                  </pic:spPr>
                </pic:pic>
              </a:graphicData>
            </a:graphic>
          </wp:inline>
        </w:drawing>
      </w:r>
    </w:p>
    <w:p w14:paraId="27B04E53" w14:textId="265201C1" w:rsidR="004D4C9E" w:rsidRPr="00552C8C" w:rsidRDefault="0040710B" w:rsidP="0040710B">
      <w:pPr>
        <w:rPr>
          <w:rFonts w:cstheme="minorHAnsi"/>
          <w:sz w:val="24"/>
          <w:szCs w:val="24"/>
        </w:rPr>
      </w:pPr>
      <w:r w:rsidRPr="00552C8C">
        <w:rPr>
          <w:rFonts w:cstheme="minorHAnsi"/>
          <w:sz w:val="24"/>
          <w:szCs w:val="24"/>
        </w:rPr>
        <w:t xml:space="preserve"> </w:t>
      </w:r>
    </w:p>
    <w:p w14:paraId="36C90124" w14:textId="15F6BD61" w:rsidR="004D4C9E" w:rsidRPr="00552C8C" w:rsidRDefault="00ED0CCE" w:rsidP="0040710B">
      <w:pPr>
        <w:rPr>
          <w:rFonts w:cstheme="minorHAnsi"/>
          <w:sz w:val="24"/>
          <w:szCs w:val="24"/>
        </w:rPr>
      </w:pPr>
      <w:r>
        <w:rPr>
          <w:rFonts w:cstheme="minorHAnsi"/>
          <w:sz w:val="24"/>
          <w:szCs w:val="24"/>
        </w:rPr>
        <w:t>Note that these modeling options can be combined: Transition Targets, Transition Multipliers and Attributes. A video from Apex RMS describes one application</w:t>
      </w:r>
    </w:p>
    <w:p w14:paraId="0D7CC9B2" w14:textId="0BFB2F37" w:rsidR="008B2D4F" w:rsidRPr="00552C8C" w:rsidRDefault="00132825">
      <w:pPr>
        <w:rPr>
          <w:rFonts w:cstheme="minorHAnsi"/>
          <w:sz w:val="24"/>
          <w:szCs w:val="24"/>
        </w:rPr>
      </w:pPr>
      <w:hyperlink r:id="rId19" w:history="1">
        <w:r w:rsidR="008B2D4F" w:rsidRPr="00552C8C">
          <w:rPr>
            <w:rStyle w:val="Hyperlink"/>
            <w:rFonts w:cstheme="minorHAnsi"/>
            <w:sz w:val="24"/>
            <w:szCs w:val="24"/>
          </w:rPr>
          <w:t>https://www.youtube.com/watch?v=b3MQfyYE6ZQ&amp;list=PL57N-QiM8Rinz-yTm5HX8tnlkEmh44sQG&amp;index=9</w:t>
        </w:r>
      </w:hyperlink>
      <w:r w:rsidR="008B2D4F" w:rsidRPr="00552C8C">
        <w:rPr>
          <w:rFonts w:cstheme="minorHAnsi"/>
          <w:sz w:val="24"/>
          <w:szCs w:val="24"/>
        </w:rPr>
        <w:t xml:space="preserve"> </w:t>
      </w:r>
    </w:p>
    <w:p w14:paraId="57072F85" w14:textId="35CBE8B6" w:rsidR="00416DDF" w:rsidRDefault="00416DDF">
      <w:pPr>
        <w:rPr>
          <w:rFonts w:cstheme="minorHAnsi"/>
          <w:color w:val="FF0000"/>
          <w:sz w:val="24"/>
          <w:szCs w:val="24"/>
        </w:rPr>
      </w:pPr>
    </w:p>
    <w:p w14:paraId="6AAB69FA" w14:textId="4DB7AB06" w:rsidR="00ED0CCE" w:rsidRPr="00ED0CCE" w:rsidRDefault="00ED0CCE">
      <w:pPr>
        <w:rPr>
          <w:rFonts w:cstheme="minorHAnsi"/>
          <w:sz w:val="24"/>
          <w:szCs w:val="24"/>
        </w:rPr>
      </w:pPr>
      <w:r w:rsidRPr="00ED0CCE">
        <w:rPr>
          <w:rFonts w:cstheme="minorHAnsi"/>
          <w:sz w:val="24"/>
          <w:szCs w:val="24"/>
        </w:rPr>
        <w:t xml:space="preserve">We remind and encourage you to progress slowly and to use advanced modeling options step-by-step and with care so you can understand your model, explain the results and troubleshoot problems. </w:t>
      </w:r>
      <w:r w:rsidR="006B4271">
        <w:rPr>
          <w:rFonts w:cstheme="minorHAnsi"/>
          <w:sz w:val="24"/>
          <w:szCs w:val="24"/>
        </w:rPr>
        <w:t xml:space="preserve">As the model increases in complexity, </w:t>
      </w:r>
      <w:r w:rsidRPr="00ED0CCE">
        <w:rPr>
          <w:rFonts w:cstheme="minorHAnsi"/>
          <w:sz w:val="24"/>
          <w:szCs w:val="24"/>
        </w:rPr>
        <w:t>all these things</w:t>
      </w:r>
      <w:r w:rsidR="006B4271">
        <w:rPr>
          <w:rFonts w:cstheme="minorHAnsi"/>
          <w:sz w:val="24"/>
          <w:szCs w:val="24"/>
        </w:rPr>
        <w:t xml:space="preserve"> get</w:t>
      </w:r>
      <w:r w:rsidRPr="00ED0CCE">
        <w:rPr>
          <w:rFonts w:cstheme="minorHAnsi"/>
          <w:sz w:val="24"/>
          <w:szCs w:val="24"/>
        </w:rPr>
        <w:t xml:space="preserve"> more difficult.</w:t>
      </w:r>
    </w:p>
    <w:p w14:paraId="16DE1708" w14:textId="61263B29" w:rsidR="00DE30F1" w:rsidRPr="00552C8C" w:rsidRDefault="00DE30F1">
      <w:pPr>
        <w:rPr>
          <w:rFonts w:cstheme="minorHAnsi"/>
          <w:sz w:val="24"/>
          <w:szCs w:val="24"/>
        </w:rPr>
      </w:pPr>
    </w:p>
    <w:p w14:paraId="5C14E008" w14:textId="5F359FA7" w:rsidR="00BA6841" w:rsidRPr="00552C8C" w:rsidRDefault="00DE30F1" w:rsidP="00BA6841">
      <w:pPr>
        <w:pBdr>
          <w:bottom w:val="single" w:sz="4" w:space="1" w:color="auto"/>
        </w:pBdr>
        <w:rPr>
          <w:rFonts w:cstheme="minorHAnsi"/>
          <w:b/>
          <w:bCs/>
          <w:sz w:val="24"/>
          <w:szCs w:val="24"/>
        </w:rPr>
      </w:pPr>
      <w:r w:rsidRPr="00552C8C">
        <w:rPr>
          <w:rFonts w:cstheme="minorHAnsi"/>
          <w:b/>
          <w:bCs/>
          <w:sz w:val="24"/>
          <w:szCs w:val="24"/>
        </w:rPr>
        <w:t>Spatial Models</w:t>
      </w:r>
    </w:p>
    <w:p w14:paraId="19B9A0B5" w14:textId="69F68387" w:rsidR="00051AA2" w:rsidRDefault="00A9665B">
      <w:pPr>
        <w:rPr>
          <w:rFonts w:cstheme="minorHAnsi"/>
          <w:sz w:val="24"/>
          <w:szCs w:val="24"/>
        </w:rPr>
      </w:pPr>
      <w:r>
        <w:rPr>
          <w:rFonts w:cstheme="minorHAnsi"/>
          <w:sz w:val="24"/>
          <w:szCs w:val="24"/>
        </w:rPr>
        <w:t>Thus far, we have been demonstrating how to modify and apply STSMs aspatially. However, ST-Sim allows the user to run these models using spatial functionality if the required data sets and information are available. A map of initial conditions can be specified as input to the STSM which can then produce a post-simulation output map</w:t>
      </w:r>
      <w:r w:rsidR="00051AA2">
        <w:rPr>
          <w:rFonts w:cstheme="minorHAnsi"/>
          <w:sz w:val="24"/>
          <w:szCs w:val="24"/>
        </w:rPr>
        <w:t xml:space="preserve">. In addition, some “contagion” functionality is available that allows for disturbances to </w:t>
      </w:r>
      <w:r w:rsidR="008F73C7">
        <w:rPr>
          <w:rFonts w:cstheme="minorHAnsi"/>
          <w:sz w:val="24"/>
          <w:szCs w:val="24"/>
        </w:rPr>
        <w:t>“</w:t>
      </w:r>
      <w:r w:rsidR="00051AA2">
        <w:rPr>
          <w:rFonts w:cstheme="minorHAnsi"/>
          <w:sz w:val="24"/>
          <w:szCs w:val="24"/>
        </w:rPr>
        <w:t>spread</w:t>
      </w:r>
      <w:r w:rsidR="008F73C7">
        <w:rPr>
          <w:rFonts w:cstheme="minorHAnsi"/>
          <w:sz w:val="24"/>
          <w:szCs w:val="24"/>
        </w:rPr>
        <w:t>”</w:t>
      </w:r>
      <w:r w:rsidR="00051AA2">
        <w:rPr>
          <w:rFonts w:cstheme="minorHAnsi"/>
          <w:sz w:val="24"/>
          <w:szCs w:val="24"/>
        </w:rPr>
        <w:t xml:space="preserve"> across the simulated </w:t>
      </w:r>
      <w:r w:rsidR="008F73C7">
        <w:rPr>
          <w:rFonts w:cstheme="minorHAnsi"/>
          <w:sz w:val="24"/>
          <w:szCs w:val="24"/>
        </w:rPr>
        <w:t>from a starting point (fire, insects/disease, etc.). Running these models spatially can provide significant value, however, there are two cautions:</w:t>
      </w:r>
    </w:p>
    <w:p w14:paraId="3120C8A8" w14:textId="51BE9D1D" w:rsidR="008F73C7" w:rsidRDefault="008F73C7">
      <w:pPr>
        <w:rPr>
          <w:rFonts w:cstheme="minorHAnsi"/>
          <w:sz w:val="24"/>
          <w:szCs w:val="24"/>
        </w:rPr>
      </w:pPr>
    </w:p>
    <w:p w14:paraId="189E3156" w14:textId="7E9AF6BB" w:rsidR="008F73C7" w:rsidRDefault="008F73C7" w:rsidP="008F73C7">
      <w:pPr>
        <w:pStyle w:val="ListParagraph"/>
        <w:numPr>
          <w:ilvl w:val="0"/>
          <w:numId w:val="4"/>
        </w:numPr>
        <w:rPr>
          <w:rFonts w:cstheme="minorHAnsi"/>
          <w:sz w:val="24"/>
          <w:szCs w:val="24"/>
        </w:rPr>
      </w:pPr>
      <w:r>
        <w:rPr>
          <w:rFonts w:cstheme="minorHAnsi"/>
          <w:sz w:val="24"/>
          <w:szCs w:val="24"/>
        </w:rPr>
        <w:t xml:space="preserve">Significant input information is required to make this </w:t>
      </w:r>
      <w:r w:rsidR="00BB6746">
        <w:rPr>
          <w:rFonts w:cstheme="minorHAnsi"/>
          <w:sz w:val="24"/>
          <w:szCs w:val="24"/>
        </w:rPr>
        <w:t xml:space="preserve">spatial </w:t>
      </w:r>
      <w:r>
        <w:rPr>
          <w:rFonts w:cstheme="minorHAnsi"/>
          <w:sz w:val="24"/>
          <w:szCs w:val="24"/>
        </w:rPr>
        <w:t>option useful, and</w:t>
      </w:r>
    </w:p>
    <w:p w14:paraId="55473682" w14:textId="5B7CC64E" w:rsidR="008F73C7" w:rsidRPr="008F73C7" w:rsidRDefault="008F73C7" w:rsidP="008F73C7">
      <w:pPr>
        <w:pStyle w:val="ListParagraph"/>
        <w:numPr>
          <w:ilvl w:val="0"/>
          <w:numId w:val="4"/>
        </w:numPr>
        <w:rPr>
          <w:rFonts w:cstheme="minorHAnsi"/>
          <w:sz w:val="24"/>
          <w:szCs w:val="24"/>
        </w:rPr>
      </w:pPr>
      <w:r>
        <w:rPr>
          <w:rFonts w:cstheme="minorHAnsi"/>
          <w:sz w:val="24"/>
          <w:szCs w:val="24"/>
        </w:rPr>
        <w:t xml:space="preserve">Do a thorough review of your model aspatially </w:t>
      </w:r>
      <w:r w:rsidR="00BB6746">
        <w:rPr>
          <w:rFonts w:cstheme="minorHAnsi"/>
          <w:sz w:val="24"/>
          <w:szCs w:val="24"/>
        </w:rPr>
        <w:t>to</w:t>
      </w:r>
      <w:r>
        <w:rPr>
          <w:rFonts w:cstheme="minorHAnsi"/>
          <w:sz w:val="24"/>
          <w:szCs w:val="24"/>
        </w:rPr>
        <w:t xml:space="preserve"> ensure you are satisfied before you move to the spatial option.</w:t>
      </w:r>
    </w:p>
    <w:p w14:paraId="5CF3ED56" w14:textId="7EEE118E" w:rsidR="008F73C7" w:rsidRDefault="008F73C7">
      <w:pPr>
        <w:rPr>
          <w:rFonts w:cstheme="minorHAnsi"/>
          <w:sz w:val="24"/>
          <w:szCs w:val="24"/>
        </w:rPr>
      </w:pPr>
    </w:p>
    <w:p w14:paraId="0E246595" w14:textId="310DD4F4" w:rsidR="008F73C7" w:rsidRDefault="008F73C7">
      <w:pPr>
        <w:rPr>
          <w:rFonts w:cstheme="minorHAnsi"/>
          <w:sz w:val="24"/>
          <w:szCs w:val="24"/>
        </w:rPr>
      </w:pPr>
      <w:r>
        <w:rPr>
          <w:noProof/>
        </w:rPr>
        <w:lastRenderedPageBreak/>
        <mc:AlternateContent>
          <mc:Choice Requires="wps">
            <w:drawing>
              <wp:anchor distT="0" distB="0" distL="114300" distR="114300" simplePos="0" relativeHeight="251666432" behindDoc="0" locked="0" layoutInCell="1" allowOverlap="1" wp14:anchorId="7AAF5AFF" wp14:editId="65274DD4">
                <wp:simplePos x="0" y="0"/>
                <wp:positionH relativeFrom="column">
                  <wp:posOffset>1287780</wp:posOffset>
                </wp:positionH>
                <wp:positionV relativeFrom="paragraph">
                  <wp:posOffset>1137920</wp:posOffset>
                </wp:positionV>
                <wp:extent cx="579120" cy="289560"/>
                <wp:effectExtent l="0" t="26670" r="41910" b="22860"/>
                <wp:wrapNone/>
                <wp:docPr id="11" name="Arrow: Right 11"/>
                <wp:cNvGraphicFramePr/>
                <a:graphic xmlns:a="http://schemas.openxmlformats.org/drawingml/2006/main">
                  <a:graphicData uri="http://schemas.microsoft.com/office/word/2010/wordprocessingShape">
                    <wps:wsp>
                      <wps:cNvSpPr/>
                      <wps:spPr>
                        <a:xfrm rot="16200000">
                          <a:off x="0" y="0"/>
                          <a:ext cx="579120" cy="28956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084F8A" id="Arrow: Right 11" o:spid="_x0000_s1026" type="#_x0000_t13" style="position:absolute;margin-left:101.4pt;margin-top:89.6pt;width:45.6pt;height:22.8pt;rotation:-90;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" fillcolor="red" strokecolor="#1f3763 [1604]" strokeweight="1pt"/>
            </w:pict>
          </mc:Fallback>
        </mc:AlternateContent>
      </w:r>
      <w:r>
        <w:rPr>
          <w:noProof/>
        </w:rPr>
        <w:drawing>
          <wp:inline distT="0" distB="0" distL="0" distR="0" wp14:anchorId="50895B38" wp14:editId="18F16109">
            <wp:extent cx="59436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43200"/>
                    </a:xfrm>
                    <a:prstGeom prst="rect">
                      <a:avLst/>
                    </a:prstGeom>
                  </pic:spPr>
                </pic:pic>
              </a:graphicData>
            </a:graphic>
          </wp:inline>
        </w:drawing>
      </w:r>
    </w:p>
    <w:p w14:paraId="7D8D69AB" w14:textId="2FE1B72D" w:rsidR="008F73C7" w:rsidRDefault="008F73C7">
      <w:pPr>
        <w:rPr>
          <w:rFonts w:cstheme="minorHAnsi"/>
          <w:sz w:val="24"/>
          <w:szCs w:val="24"/>
        </w:rPr>
      </w:pPr>
    </w:p>
    <w:p w14:paraId="04676DD0" w14:textId="15A3E812" w:rsidR="008C3B59" w:rsidRDefault="008C3B59">
      <w:pPr>
        <w:rPr>
          <w:rFonts w:cstheme="minorHAnsi"/>
          <w:sz w:val="24"/>
          <w:szCs w:val="24"/>
        </w:rPr>
      </w:pPr>
      <w:r>
        <w:rPr>
          <w:rFonts w:cstheme="minorHAnsi"/>
          <w:sz w:val="24"/>
          <w:szCs w:val="24"/>
        </w:rPr>
        <w:br w:type="page"/>
      </w:r>
    </w:p>
    <w:p w14:paraId="4C0AADDD" w14:textId="5BBFF5FC" w:rsidR="008F73C7" w:rsidRDefault="008F73C7">
      <w:pPr>
        <w:rPr>
          <w:rFonts w:cstheme="minorHAnsi"/>
          <w:sz w:val="24"/>
          <w:szCs w:val="24"/>
        </w:rPr>
      </w:pPr>
    </w:p>
    <w:p w14:paraId="6E4CB96F" w14:textId="77777777" w:rsidR="00AA553A" w:rsidRDefault="00AA553A">
      <w:pPr>
        <w:rPr>
          <w:rFonts w:cstheme="minorHAnsi"/>
          <w:sz w:val="24"/>
          <w:szCs w:val="24"/>
        </w:rPr>
      </w:pPr>
    </w:p>
    <w:p w14:paraId="03CA25C9" w14:textId="20C5E94F" w:rsidR="008F73C7" w:rsidRDefault="008F73C7">
      <w:pPr>
        <w:rPr>
          <w:rFonts w:cstheme="minorHAnsi"/>
          <w:sz w:val="24"/>
          <w:szCs w:val="24"/>
        </w:rPr>
      </w:pPr>
      <w:r>
        <w:rPr>
          <w:noProof/>
        </w:rPr>
        <mc:AlternateContent>
          <mc:Choice Requires="wps">
            <w:drawing>
              <wp:anchor distT="0" distB="0" distL="114300" distR="114300" simplePos="0" relativeHeight="251667456" behindDoc="0" locked="0" layoutInCell="1" allowOverlap="1" wp14:anchorId="63942EB9" wp14:editId="5E4EBED3">
                <wp:simplePos x="0" y="0"/>
                <wp:positionH relativeFrom="column">
                  <wp:posOffset>1715451</wp:posOffset>
                </wp:positionH>
                <wp:positionV relativeFrom="paragraph">
                  <wp:posOffset>478474</wp:posOffset>
                </wp:positionV>
                <wp:extent cx="972822" cy="1316355"/>
                <wp:effectExtent l="18732" t="19368" r="17463" b="36512"/>
                <wp:wrapNone/>
                <wp:docPr id="15" name="Arrow: Down 15"/>
                <wp:cNvGraphicFramePr/>
                <a:graphic xmlns:a="http://schemas.openxmlformats.org/drawingml/2006/main">
                  <a:graphicData uri="http://schemas.microsoft.com/office/word/2010/wordprocessingShape">
                    <wps:wsp>
                      <wps:cNvSpPr/>
                      <wps:spPr>
                        <a:xfrm rot="5400000">
                          <a:off x="0" y="0"/>
                          <a:ext cx="972822" cy="1316355"/>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FD06C" id="Arrow: Down 15" o:spid="_x0000_s1026" type="#_x0000_t67" style="position:absolute;margin-left:135.05pt;margin-top:37.7pt;width:76.6pt;height:103.6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" adj="13619" fillcolor="red" strokecolor="#1f3763 [1604]" strokeweight="1pt"/>
            </w:pict>
          </mc:Fallback>
        </mc:AlternateContent>
      </w:r>
      <w:r>
        <w:rPr>
          <w:noProof/>
        </w:rPr>
        <w:drawing>
          <wp:inline distT="0" distB="0" distL="0" distR="0" wp14:anchorId="69669C3D" wp14:editId="7C2990E6">
            <wp:extent cx="5943600" cy="25698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69845"/>
                    </a:xfrm>
                    <a:prstGeom prst="rect">
                      <a:avLst/>
                    </a:prstGeom>
                  </pic:spPr>
                </pic:pic>
              </a:graphicData>
            </a:graphic>
          </wp:inline>
        </w:drawing>
      </w:r>
    </w:p>
    <w:p w14:paraId="1CE944CA" w14:textId="77777777" w:rsidR="004456EF" w:rsidRDefault="004456EF">
      <w:pPr>
        <w:rPr>
          <w:rFonts w:cstheme="minorHAnsi"/>
          <w:sz w:val="24"/>
          <w:szCs w:val="24"/>
        </w:rPr>
      </w:pPr>
    </w:p>
    <w:p w14:paraId="786960E0" w14:textId="55EFAF60" w:rsidR="00BA6841" w:rsidRPr="00051AA2" w:rsidRDefault="00051AA2">
      <w:pPr>
        <w:rPr>
          <w:rFonts w:cstheme="minorHAnsi"/>
          <w:sz w:val="24"/>
          <w:szCs w:val="24"/>
        </w:rPr>
      </w:pPr>
      <w:r w:rsidRPr="00051AA2">
        <w:rPr>
          <w:rFonts w:cstheme="minorHAnsi"/>
          <w:sz w:val="24"/>
          <w:szCs w:val="24"/>
        </w:rPr>
        <w:t>Follow this link to a video that demonstrates h</w:t>
      </w:r>
      <w:r w:rsidR="00BA6841" w:rsidRPr="00051AA2">
        <w:rPr>
          <w:rFonts w:cstheme="minorHAnsi"/>
          <w:sz w:val="24"/>
          <w:szCs w:val="24"/>
        </w:rPr>
        <w:t>ow to setup and run spatial ST-Sim STSM</w:t>
      </w:r>
      <w:r>
        <w:rPr>
          <w:rFonts w:cstheme="minorHAnsi"/>
          <w:sz w:val="24"/>
          <w:szCs w:val="24"/>
        </w:rPr>
        <w:t xml:space="preserve">. </w:t>
      </w:r>
    </w:p>
    <w:p w14:paraId="10A5FA9A" w14:textId="5A4B0E20" w:rsidR="00C61C0E" w:rsidRDefault="00C61C0E">
      <w:pPr>
        <w:rPr>
          <w:rFonts w:cstheme="minorHAnsi"/>
          <w:sz w:val="24"/>
          <w:szCs w:val="24"/>
        </w:rPr>
      </w:pPr>
    </w:p>
    <w:p w14:paraId="0C69D77E" w14:textId="39BA5261" w:rsidR="00C61C0E" w:rsidRDefault="00C61C0E">
      <w:pPr>
        <w:rPr>
          <w:rFonts w:cstheme="minorHAnsi"/>
          <w:sz w:val="24"/>
          <w:szCs w:val="24"/>
        </w:rPr>
      </w:pPr>
      <w:r>
        <w:rPr>
          <w:rFonts w:cstheme="minorHAnsi"/>
          <w:sz w:val="24"/>
          <w:szCs w:val="24"/>
        </w:rPr>
        <w:t>Spatial Modeling Using ST-Sim</w:t>
      </w:r>
    </w:p>
    <w:p w14:paraId="76F268E8" w14:textId="30F5A1C0" w:rsidR="00BA6841" w:rsidRPr="00552C8C" w:rsidRDefault="00132825">
      <w:pPr>
        <w:rPr>
          <w:rFonts w:cstheme="minorHAnsi"/>
          <w:sz w:val="24"/>
          <w:szCs w:val="24"/>
        </w:rPr>
      </w:pPr>
      <w:hyperlink r:id="rId22" w:history="1">
        <w:r w:rsidR="00C61C0E" w:rsidRPr="00294694">
          <w:rPr>
            <w:rStyle w:val="Hyperlink"/>
            <w:rFonts w:cstheme="minorHAnsi"/>
            <w:sz w:val="24"/>
            <w:szCs w:val="24"/>
          </w:rPr>
          <w:t>https://www.youtube.com/watch?v=xHku6jltFeA&amp;list=PL57N-QiM8Rika1HvXAdxl6pPOVGjsw-WY&amp;index=3</w:t>
        </w:r>
      </w:hyperlink>
      <w:r w:rsidR="00BA6841" w:rsidRPr="00552C8C">
        <w:rPr>
          <w:rFonts w:cstheme="minorHAnsi"/>
          <w:sz w:val="24"/>
          <w:szCs w:val="24"/>
        </w:rPr>
        <w:t xml:space="preserve"> </w:t>
      </w:r>
    </w:p>
    <w:p w14:paraId="690FBDFC" w14:textId="6727EBBC" w:rsidR="00416DDF" w:rsidRDefault="00416DDF">
      <w:pPr>
        <w:rPr>
          <w:rFonts w:cstheme="minorHAnsi"/>
          <w:color w:val="FF0000"/>
          <w:sz w:val="24"/>
          <w:szCs w:val="24"/>
        </w:rPr>
      </w:pPr>
    </w:p>
    <w:p w14:paraId="018B80CA" w14:textId="0D8D6E03" w:rsidR="004456EF" w:rsidRDefault="004456EF">
      <w:pPr>
        <w:rPr>
          <w:rFonts w:cstheme="minorHAnsi"/>
          <w:sz w:val="24"/>
          <w:szCs w:val="24"/>
        </w:rPr>
      </w:pPr>
      <w:r>
        <w:rPr>
          <w:rFonts w:cstheme="minorHAnsi"/>
          <w:sz w:val="24"/>
          <w:szCs w:val="24"/>
        </w:rPr>
        <w:t>Note that incorporating spatial functionality increases the complexity of the model as well as the modeling options so additional training or support from Apex RMS may be warranted as you move toward spatial implementation.</w:t>
      </w:r>
    </w:p>
    <w:p w14:paraId="05C23393" w14:textId="77777777" w:rsidR="004456EF" w:rsidRDefault="004456EF">
      <w:pPr>
        <w:rPr>
          <w:rFonts w:cstheme="minorHAnsi"/>
          <w:color w:val="FF0000"/>
          <w:sz w:val="24"/>
          <w:szCs w:val="24"/>
        </w:rPr>
      </w:pPr>
    </w:p>
    <w:p w14:paraId="4C5D5EC2" w14:textId="676D708F" w:rsidR="001A08FE" w:rsidRPr="004456EF" w:rsidRDefault="001A08FE">
      <w:pPr>
        <w:rPr>
          <w:rFonts w:cstheme="minorHAnsi"/>
          <w:i/>
          <w:iCs/>
          <w:color w:val="FF0000"/>
          <w:sz w:val="32"/>
          <w:szCs w:val="32"/>
        </w:rPr>
      </w:pPr>
      <w:r w:rsidRPr="004456EF">
        <w:rPr>
          <w:rFonts w:cstheme="minorHAnsi"/>
          <w:i/>
          <w:iCs/>
          <w:color w:val="FF0000"/>
          <w:sz w:val="32"/>
          <w:szCs w:val="32"/>
        </w:rPr>
        <w:t xml:space="preserve">I THINK THERE ARE CONNECTIONS TO THE CLIMATE CHANGE TAB </w:t>
      </w:r>
      <w:r w:rsidR="00413687" w:rsidRPr="004456EF">
        <w:rPr>
          <w:rFonts w:cstheme="minorHAnsi"/>
          <w:i/>
          <w:iCs/>
          <w:color w:val="FF0000"/>
          <w:sz w:val="32"/>
          <w:szCs w:val="32"/>
        </w:rPr>
        <w:t xml:space="preserve">(AND PERHAPS OTHERS) </w:t>
      </w:r>
      <w:r w:rsidRPr="004456EF">
        <w:rPr>
          <w:rFonts w:cstheme="minorHAnsi"/>
          <w:i/>
          <w:iCs/>
          <w:color w:val="FF0000"/>
          <w:sz w:val="32"/>
          <w:szCs w:val="32"/>
        </w:rPr>
        <w:t>FROM KIM THAT I NEED TO IDENTIFY AND ADD LINKS.</w:t>
      </w:r>
    </w:p>
    <w:sectPr w:rsidR="001A08FE" w:rsidRPr="004456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2" w:author="Randy L. Swaty" w:date="2020-06-25T08:18:00Z" w:initials="RLS">
    <w:p w14:paraId="12C757E8" w14:textId="3E3C5451" w:rsidR="00132825" w:rsidRDefault="00132825">
      <w:pPr>
        <w:pStyle w:val="CommentText"/>
      </w:pPr>
      <w:r>
        <w:rPr>
          <w:rStyle w:val="CommentReference"/>
        </w:rPr>
        <w:annotationRef/>
      </w:r>
      <w:r>
        <w:t xml:space="preserve">I think I know what this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33" w:author="Randy L. Swaty" w:date="2020-06-25T08:20:00Z" w:initials="RLS">
    <w:p w14:paraId="6091D1A5" w14:textId="482552BC" w:rsidR="00132825" w:rsidRDefault="00132825">
      <w:pPr>
        <w:pStyle w:val="CommentText"/>
      </w:pPr>
      <w:r>
        <w:rPr>
          <w:rStyle w:val="CommentReference"/>
        </w:rPr>
        <w:annotationRef/>
      </w:r>
      <w:r>
        <w:t>Note to Megan and Randy-insert image/video into page</w:t>
      </w:r>
      <w:bookmarkStart w:id="34" w:name="_GoBack"/>
      <w:bookmarkEnd w:id="3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C757E8" w15:done="0"/>
  <w15:commentEx w15:paraId="6091D1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C757E8" w16cid:durableId="229EDC60"/>
  <w16cid:commentId w16cid:paraId="6091D1A5" w16cid:durableId="229EDC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E2596" w14:textId="77777777" w:rsidR="002C30E9" w:rsidRDefault="002C30E9" w:rsidP="008B2D4F">
      <w:r>
        <w:separator/>
      </w:r>
    </w:p>
  </w:endnote>
  <w:endnote w:type="continuationSeparator" w:id="0">
    <w:p w14:paraId="1BEF25D1" w14:textId="77777777" w:rsidR="002C30E9" w:rsidRDefault="002C30E9" w:rsidP="008B2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B7158" w14:textId="77777777" w:rsidR="002C30E9" w:rsidRDefault="002C30E9" w:rsidP="008B2D4F">
      <w:r>
        <w:separator/>
      </w:r>
    </w:p>
  </w:footnote>
  <w:footnote w:type="continuationSeparator" w:id="0">
    <w:p w14:paraId="5B069385" w14:textId="77777777" w:rsidR="002C30E9" w:rsidRDefault="002C30E9" w:rsidP="008B2D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76FAA"/>
    <w:multiLevelType w:val="hybridMultilevel"/>
    <w:tmpl w:val="4BAA0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D221A2"/>
    <w:multiLevelType w:val="hybridMultilevel"/>
    <w:tmpl w:val="E0AE0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9B73AD0"/>
    <w:multiLevelType w:val="hybridMultilevel"/>
    <w:tmpl w:val="D95E6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DA15E7"/>
    <w:multiLevelType w:val="hybridMultilevel"/>
    <w:tmpl w:val="E33626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0B94A49"/>
    <w:multiLevelType w:val="multilevel"/>
    <w:tmpl w:val="507AD5C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1"/>
  </w:num>
  <w:num w:numId="3">
    <w:abstractNumId w:val="3"/>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ndy L. Swaty">
    <w15:presenceInfo w15:providerId="AD" w15:userId="S::rswaty@TNC.ORG::d0e7f8b8-690d-4238-b5af-c901ac01b0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4F"/>
    <w:rsid w:val="00051AA2"/>
    <w:rsid w:val="00084E2F"/>
    <w:rsid w:val="00132825"/>
    <w:rsid w:val="001579C5"/>
    <w:rsid w:val="001A08FE"/>
    <w:rsid w:val="001E1F30"/>
    <w:rsid w:val="00265E32"/>
    <w:rsid w:val="002C30E9"/>
    <w:rsid w:val="00314786"/>
    <w:rsid w:val="00361A77"/>
    <w:rsid w:val="003C0DC6"/>
    <w:rsid w:val="0040710B"/>
    <w:rsid w:val="00413687"/>
    <w:rsid w:val="00416DDF"/>
    <w:rsid w:val="004456EF"/>
    <w:rsid w:val="004606A0"/>
    <w:rsid w:val="004D216A"/>
    <w:rsid w:val="004D4C9E"/>
    <w:rsid w:val="005048F6"/>
    <w:rsid w:val="00552C8C"/>
    <w:rsid w:val="00561B21"/>
    <w:rsid w:val="005C5972"/>
    <w:rsid w:val="005F092B"/>
    <w:rsid w:val="006B4271"/>
    <w:rsid w:val="006D01A4"/>
    <w:rsid w:val="007D2442"/>
    <w:rsid w:val="00837577"/>
    <w:rsid w:val="00887EA3"/>
    <w:rsid w:val="008B2D4F"/>
    <w:rsid w:val="008C3B59"/>
    <w:rsid w:val="008F73C7"/>
    <w:rsid w:val="0093696E"/>
    <w:rsid w:val="00970B20"/>
    <w:rsid w:val="009F365C"/>
    <w:rsid w:val="00A300AF"/>
    <w:rsid w:val="00A9665B"/>
    <w:rsid w:val="00AA553A"/>
    <w:rsid w:val="00AD1EB0"/>
    <w:rsid w:val="00BA4063"/>
    <w:rsid w:val="00BA6841"/>
    <w:rsid w:val="00BB6746"/>
    <w:rsid w:val="00BF4E49"/>
    <w:rsid w:val="00C61C0E"/>
    <w:rsid w:val="00D05B67"/>
    <w:rsid w:val="00D50A03"/>
    <w:rsid w:val="00D66028"/>
    <w:rsid w:val="00D6625B"/>
    <w:rsid w:val="00DB11F5"/>
    <w:rsid w:val="00DE30F1"/>
    <w:rsid w:val="00ED0CCE"/>
    <w:rsid w:val="00F57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8257DB"/>
  <w15:chartTrackingRefBased/>
  <w15:docId w15:val="{A582BABA-568A-41EF-877E-DA2A6A10A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D4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2D4F"/>
    <w:rPr>
      <w:color w:val="0563C1" w:themeColor="hyperlink"/>
      <w:u w:val="single"/>
    </w:rPr>
  </w:style>
  <w:style w:type="character" w:styleId="UnresolvedMention">
    <w:name w:val="Unresolved Mention"/>
    <w:basedOn w:val="DefaultParagraphFont"/>
    <w:uiPriority w:val="99"/>
    <w:semiHidden/>
    <w:unhideWhenUsed/>
    <w:rsid w:val="008B2D4F"/>
    <w:rPr>
      <w:color w:val="605E5C"/>
      <w:shd w:val="clear" w:color="auto" w:fill="E1DFDD"/>
    </w:rPr>
  </w:style>
  <w:style w:type="character" w:customStyle="1" w:styleId="Heading1Char">
    <w:name w:val="Heading 1 Char"/>
    <w:basedOn w:val="DefaultParagraphFont"/>
    <w:link w:val="Heading1"/>
    <w:uiPriority w:val="9"/>
    <w:rsid w:val="008B2D4F"/>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416DDF"/>
    <w:rPr>
      <w:color w:val="954F72" w:themeColor="followedHyperlink"/>
      <w:u w:val="single"/>
    </w:rPr>
  </w:style>
  <w:style w:type="paragraph" w:styleId="ListParagraph">
    <w:name w:val="List Paragraph"/>
    <w:basedOn w:val="Normal"/>
    <w:uiPriority w:val="34"/>
    <w:qFormat/>
    <w:rsid w:val="00552C8C"/>
    <w:pPr>
      <w:ind w:left="720"/>
      <w:contextualSpacing/>
    </w:pPr>
  </w:style>
  <w:style w:type="paragraph" w:styleId="BalloonText">
    <w:name w:val="Balloon Text"/>
    <w:basedOn w:val="Normal"/>
    <w:link w:val="BalloonTextChar"/>
    <w:uiPriority w:val="99"/>
    <w:semiHidden/>
    <w:unhideWhenUsed/>
    <w:rsid w:val="008375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7577"/>
    <w:rPr>
      <w:rFonts w:ascii="Segoe UI" w:hAnsi="Segoe UI" w:cs="Segoe UI"/>
      <w:sz w:val="18"/>
      <w:szCs w:val="18"/>
    </w:rPr>
  </w:style>
  <w:style w:type="character" w:styleId="CommentReference">
    <w:name w:val="annotation reference"/>
    <w:basedOn w:val="DefaultParagraphFont"/>
    <w:uiPriority w:val="99"/>
    <w:semiHidden/>
    <w:unhideWhenUsed/>
    <w:rsid w:val="00837577"/>
    <w:rPr>
      <w:sz w:val="16"/>
      <w:szCs w:val="16"/>
    </w:rPr>
  </w:style>
  <w:style w:type="paragraph" w:styleId="CommentText">
    <w:name w:val="annotation text"/>
    <w:basedOn w:val="Normal"/>
    <w:link w:val="CommentTextChar"/>
    <w:uiPriority w:val="99"/>
    <w:semiHidden/>
    <w:unhideWhenUsed/>
    <w:rsid w:val="00837577"/>
    <w:rPr>
      <w:sz w:val="20"/>
      <w:szCs w:val="20"/>
    </w:rPr>
  </w:style>
  <w:style w:type="character" w:customStyle="1" w:styleId="CommentTextChar">
    <w:name w:val="Comment Text Char"/>
    <w:basedOn w:val="DefaultParagraphFont"/>
    <w:link w:val="CommentText"/>
    <w:uiPriority w:val="99"/>
    <w:semiHidden/>
    <w:rsid w:val="00837577"/>
    <w:rPr>
      <w:sz w:val="20"/>
      <w:szCs w:val="20"/>
    </w:rPr>
  </w:style>
  <w:style w:type="paragraph" w:styleId="CommentSubject">
    <w:name w:val="annotation subject"/>
    <w:basedOn w:val="CommentText"/>
    <w:next w:val="CommentText"/>
    <w:link w:val="CommentSubjectChar"/>
    <w:uiPriority w:val="99"/>
    <w:semiHidden/>
    <w:unhideWhenUsed/>
    <w:rsid w:val="00837577"/>
    <w:rPr>
      <w:b/>
      <w:bCs/>
    </w:rPr>
  </w:style>
  <w:style w:type="character" w:customStyle="1" w:styleId="CommentSubjectChar">
    <w:name w:val="Comment Subject Char"/>
    <w:basedOn w:val="CommentTextChar"/>
    <w:link w:val="CommentSubject"/>
    <w:uiPriority w:val="99"/>
    <w:semiHidden/>
    <w:rsid w:val="008375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18865">
      <w:bodyDiv w:val="1"/>
      <w:marLeft w:val="0"/>
      <w:marRight w:val="0"/>
      <w:marTop w:val="0"/>
      <w:marBottom w:val="0"/>
      <w:divBdr>
        <w:top w:val="none" w:sz="0" w:space="0" w:color="auto"/>
        <w:left w:val="none" w:sz="0" w:space="0" w:color="auto"/>
        <w:bottom w:val="none" w:sz="0" w:space="0" w:color="auto"/>
        <w:right w:val="none" w:sz="0" w:space="0" w:color="auto"/>
      </w:divBdr>
      <w:divsChild>
        <w:div w:id="1546677482">
          <w:marLeft w:val="0"/>
          <w:marRight w:val="0"/>
          <w:marTop w:val="0"/>
          <w:marBottom w:val="0"/>
          <w:divBdr>
            <w:top w:val="none" w:sz="0" w:space="0" w:color="auto"/>
            <w:left w:val="none" w:sz="0" w:space="0" w:color="auto"/>
            <w:bottom w:val="none" w:sz="0" w:space="0" w:color="auto"/>
            <w:right w:val="none" w:sz="0" w:space="0" w:color="auto"/>
          </w:divBdr>
          <w:divsChild>
            <w:div w:id="1030372597">
              <w:marLeft w:val="0"/>
              <w:marRight w:val="0"/>
              <w:marTop w:val="0"/>
              <w:marBottom w:val="0"/>
              <w:divBdr>
                <w:top w:val="none" w:sz="0" w:space="0" w:color="auto"/>
                <w:left w:val="none" w:sz="0" w:space="0" w:color="auto"/>
                <w:bottom w:val="none" w:sz="0" w:space="0" w:color="auto"/>
                <w:right w:val="none" w:sz="0" w:space="0" w:color="auto"/>
              </w:divBdr>
            </w:div>
            <w:div w:id="3440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9616">
      <w:bodyDiv w:val="1"/>
      <w:marLeft w:val="0"/>
      <w:marRight w:val="0"/>
      <w:marTop w:val="0"/>
      <w:marBottom w:val="0"/>
      <w:divBdr>
        <w:top w:val="none" w:sz="0" w:space="0" w:color="auto"/>
        <w:left w:val="none" w:sz="0" w:space="0" w:color="auto"/>
        <w:bottom w:val="none" w:sz="0" w:space="0" w:color="auto"/>
        <w:right w:val="none" w:sz="0" w:space="0" w:color="auto"/>
      </w:divBdr>
    </w:div>
    <w:div w:id="555626507">
      <w:bodyDiv w:val="1"/>
      <w:marLeft w:val="0"/>
      <w:marRight w:val="0"/>
      <w:marTop w:val="0"/>
      <w:marBottom w:val="0"/>
      <w:divBdr>
        <w:top w:val="none" w:sz="0" w:space="0" w:color="auto"/>
        <w:left w:val="none" w:sz="0" w:space="0" w:color="auto"/>
        <w:bottom w:val="none" w:sz="0" w:space="0" w:color="auto"/>
        <w:right w:val="none" w:sz="0" w:space="0" w:color="auto"/>
      </w:divBdr>
      <w:divsChild>
        <w:div w:id="1459571221">
          <w:marLeft w:val="0"/>
          <w:marRight w:val="0"/>
          <w:marTop w:val="0"/>
          <w:marBottom w:val="0"/>
          <w:divBdr>
            <w:top w:val="none" w:sz="0" w:space="0" w:color="auto"/>
            <w:left w:val="none" w:sz="0" w:space="0" w:color="auto"/>
            <w:bottom w:val="none" w:sz="0" w:space="0" w:color="auto"/>
            <w:right w:val="none" w:sz="0" w:space="0" w:color="auto"/>
          </w:divBdr>
        </w:div>
      </w:divsChild>
    </w:div>
    <w:div w:id="1369645616">
      <w:bodyDiv w:val="1"/>
      <w:marLeft w:val="0"/>
      <w:marRight w:val="0"/>
      <w:marTop w:val="0"/>
      <w:marBottom w:val="0"/>
      <w:divBdr>
        <w:top w:val="none" w:sz="0" w:space="0" w:color="auto"/>
        <w:left w:val="none" w:sz="0" w:space="0" w:color="auto"/>
        <w:bottom w:val="none" w:sz="0" w:space="0" w:color="auto"/>
        <w:right w:val="none" w:sz="0" w:space="0" w:color="auto"/>
      </w:divBdr>
    </w:div>
    <w:div w:id="1789737660">
      <w:bodyDiv w:val="1"/>
      <w:marLeft w:val="0"/>
      <w:marRight w:val="0"/>
      <w:marTop w:val="0"/>
      <w:marBottom w:val="0"/>
      <w:divBdr>
        <w:top w:val="none" w:sz="0" w:space="0" w:color="auto"/>
        <w:left w:val="none" w:sz="0" w:space="0" w:color="auto"/>
        <w:bottom w:val="none" w:sz="0" w:space="0" w:color="auto"/>
        <w:right w:val="none" w:sz="0" w:space="0" w:color="auto"/>
      </w:divBdr>
    </w:div>
    <w:div w:id="1991253738">
      <w:bodyDiv w:val="1"/>
      <w:marLeft w:val="0"/>
      <w:marRight w:val="0"/>
      <w:marTop w:val="0"/>
      <w:marBottom w:val="0"/>
      <w:divBdr>
        <w:top w:val="none" w:sz="0" w:space="0" w:color="auto"/>
        <w:left w:val="none" w:sz="0" w:space="0" w:color="auto"/>
        <w:bottom w:val="none" w:sz="0" w:space="0" w:color="auto"/>
        <w:right w:val="none" w:sz="0" w:space="0" w:color="auto"/>
      </w:divBdr>
    </w:div>
    <w:div w:id="211065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exrms.com" TargetMode="External"/><Relationship Id="rId13" Type="http://schemas.microsoft.com/office/2016/09/relationships/commentsIds" Target="commentsIds.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www.youtube.com/watch?v=d855SupanQ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86AC9e8H9v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youtube.com/watch?v=TV4p4NspIME&amp;list=PL57N-QiM8Rinz-yTm5HX8tnlkEmh44sQG&amp;index=7"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youtube.com/watch?v=b3MQfyYE6ZQ&amp;list=PL57N-QiM8Rinz-yTm5HX8tnlkEmh44sQG&amp;index=9" TargetMode="External"/><Relationship Id="rId4" Type="http://schemas.openxmlformats.org/officeDocument/2006/relationships/settings" Target="settings.xml"/><Relationship Id="rId9" Type="http://schemas.openxmlformats.org/officeDocument/2006/relationships/hyperlink" Target="http://docs.stsim.net" TargetMode="External"/><Relationship Id="rId14" Type="http://schemas.openxmlformats.org/officeDocument/2006/relationships/image" Target="media/image2.png"/><Relationship Id="rId22" Type="http://schemas.openxmlformats.org/officeDocument/2006/relationships/hyperlink" Target="https://www.youtube.com/watch?v=xHku6jltFeA&amp;list=PL57N-QiM8Rika1HvXAdxl6pPOVGjsw-WY&amp;index=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E3817-087A-490A-8CD8-4B40F114A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1273</Words>
  <Characters>7260</Characters>
  <Application>Microsoft Office Word</Application>
  <DocSecurity>4</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Smith</dc:creator>
  <cp:keywords/>
  <dc:description/>
  <cp:lastModifiedBy>Randy L. Swaty</cp:lastModifiedBy>
  <cp:revision>2</cp:revision>
  <dcterms:created xsi:type="dcterms:W3CDTF">2020-06-25T12:21:00Z</dcterms:created>
  <dcterms:modified xsi:type="dcterms:W3CDTF">2020-06-25T12:21:00Z</dcterms:modified>
</cp:coreProperties>
</file>