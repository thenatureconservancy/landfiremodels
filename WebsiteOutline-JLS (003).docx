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CD95" w14:textId="7DAA7CC2" w:rsidR="001C318A" w:rsidRDefault="001C318A">
      <w:r>
        <w:t>USGS Website Outline</w:t>
      </w:r>
    </w:p>
    <w:p w14:paraId="4081DA1A" w14:textId="17F15DBC" w:rsidR="00D33016" w:rsidRDefault="00D33016" w:rsidP="00D33016">
      <w:pPr>
        <w:pStyle w:val="NoSpacing"/>
      </w:pPr>
      <w:r>
        <w:t>Some notes:</w:t>
      </w:r>
    </w:p>
    <w:p w14:paraId="21A5BB6F" w14:textId="2F8F99FD" w:rsidR="00D33016" w:rsidRDefault="00D33016" w:rsidP="00D33016">
      <w:pPr>
        <w:pStyle w:val="NoSpacing"/>
        <w:numPr>
          <w:ilvl w:val="0"/>
          <w:numId w:val="2"/>
        </w:numPr>
      </w:pPr>
      <w:r>
        <w:t xml:space="preserve">Could have two different “entry points” based on background? </w:t>
      </w:r>
    </w:p>
    <w:p w14:paraId="33134E69" w14:textId="3F511F35" w:rsidR="00D33016" w:rsidRDefault="00D33016" w:rsidP="00D33016">
      <w:pPr>
        <w:pStyle w:val="NoSpacing"/>
        <w:numPr>
          <w:ilvl w:val="1"/>
          <w:numId w:val="2"/>
        </w:numPr>
      </w:pPr>
      <w:r>
        <w:t>Do you typically go in very linear order?</w:t>
      </w:r>
    </w:p>
    <w:p w14:paraId="262708C6" w14:textId="1CC84C25" w:rsidR="00D33016" w:rsidRDefault="007514B6" w:rsidP="007514B6">
      <w:pPr>
        <w:pStyle w:val="NoSpacing"/>
        <w:numPr>
          <w:ilvl w:val="0"/>
          <w:numId w:val="2"/>
        </w:numPr>
      </w:pPr>
      <w:r>
        <w:t xml:space="preserve">Keep track of potential future functionality (in case this is a </w:t>
      </w:r>
      <w:commentRangeStart w:id="0"/>
      <w:r>
        <w:t>pilot</w:t>
      </w:r>
      <w:commentRangeEnd w:id="0"/>
      <w:r w:rsidR="00000C88">
        <w:rPr>
          <w:rStyle w:val="CommentReference"/>
        </w:rPr>
        <w:commentReference w:id="0"/>
      </w:r>
      <w:r>
        <w:t>)</w:t>
      </w:r>
    </w:p>
    <w:p w14:paraId="4B1DE807" w14:textId="44CC18AC" w:rsidR="004A261E" w:rsidRDefault="004A261E" w:rsidP="007514B6">
      <w:pPr>
        <w:pStyle w:val="NoSpacing"/>
        <w:numPr>
          <w:ilvl w:val="0"/>
          <w:numId w:val="2"/>
        </w:numPr>
      </w:pPr>
      <w:r>
        <w:t>Need a workflow diagram with clickable steps (that point you to the page)</w:t>
      </w:r>
    </w:p>
    <w:p w14:paraId="64DB6176" w14:textId="5A409C5F" w:rsidR="00ED6D27" w:rsidRDefault="00ED6D27" w:rsidP="007514B6">
      <w:pPr>
        <w:pStyle w:val="NoSpacing"/>
        <w:numPr>
          <w:ilvl w:val="0"/>
          <w:numId w:val="2"/>
        </w:numPr>
      </w:pPr>
      <w:r>
        <w:t>How much do we teach them specific modeling skills vs. giving them background knowledge and let them plunge?</w:t>
      </w:r>
    </w:p>
    <w:p w14:paraId="7BBBDFDF" w14:textId="21153BAB" w:rsidR="00ED6D27" w:rsidRDefault="00ED6D27" w:rsidP="007514B6">
      <w:pPr>
        <w:pStyle w:val="NoSpacing"/>
        <w:numPr>
          <w:ilvl w:val="0"/>
          <w:numId w:val="2"/>
        </w:numPr>
      </w:pPr>
      <w:r>
        <w:t>We need a good inventory of what’s available</w:t>
      </w:r>
    </w:p>
    <w:p w14:paraId="108A9F60" w14:textId="77777777" w:rsidR="006D1E03" w:rsidRDefault="006D1E03"/>
    <w:p w14:paraId="38A8674C" w14:textId="72BE0231" w:rsidR="00D33016" w:rsidRDefault="00D33016" w:rsidP="00D33016">
      <w:pPr>
        <w:pStyle w:val="NoSpacing"/>
      </w:pPr>
      <w:r>
        <w:t>OUTLINE</w:t>
      </w:r>
    </w:p>
    <w:p w14:paraId="7E6707A9" w14:textId="608B12EF" w:rsidR="0026621E" w:rsidRDefault="0026621E" w:rsidP="00D33016">
      <w:pPr>
        <w:pStyle w:val="NoSpacing"/>
      </w:pPr>
      <w:r>
        <w:t>Numbers are “Tabs” or separate pages.  Bullets, sub bullets, etc. will be headers of corresponding levels.</w:t>
      </w:r>
    </w:p>
    <w:p w14:paraId="472BD7B2" w14:textId="68B00D7A" w:rsidR="0026621E" w:rsidRDefault="0026621E" w:rsidP="00385432">
      <w:pPr>
        <w:pStyle w:val="NoSpacing"/>
        <w:numPr>
          <w:ilvl w:val="0"/>
          <w:numId w:val="1"/>
        </w:numPr>
      </w:pPr>
      <w:r>
        <w:t>HOME</w:t>
      </w:r>
    </w:p>
    <w:p w14:paraId="4E6D7B11" w14:textId="7A149C2A" w:rsidR="0026621E" w:rsidRDefault="00D33016" w:rsidP="0026621E">
      <w:pPr>
        <w:pStyle w:val="NoSpacing"/>
        <w:numPr>
          <w:ilvl w:val="1"/>
          <w:numId w:val="1"/>
        </w:numPr>
      </w:pPr>
      <w:r>
        <w:t>How does veg vary on the landscape</w:t>
      </w:r>
      <w:r w:rsidR="0026621E">
        <w:t>?  H</w:t>
      </w:r>
      <w:r>
        <w:t>ow do we figure it out</w:t>
      </w:r>
      <w:r w:rsidR="00385432">
        <w:t xml:space="preserve"> </w:t>
      </w:r>
    </w:p>
    <w:p w14:paraId="40BA7CED" w14:textId="4810927D" w:rsidR="0026621E" w:rsidRDefault="00385432" w:rsidP="0026621E">
      <w:pPr>
        <w:pStyle w:val="NoSpacing"/>
        <w:numPr>
          <w:ilvl w:val="2"/>
          <w:numId w:val="1"/>
        </w:numPr>
      </w:pPr>
      <w:r>
        <w:t>look at BpS pub for content</w:t>
      </w:r>
      <w:r w:rsidR="00D33016">
        <w:t xml:space="preserve">? </w:t>
      </w:r>
    </w:p>
    <w:p w14:paraId="3ED0AB17" w14:textId="09BAE5F6" w:rsidR="0026621E" w:rsidRDefault="0026621E" w:rsidP="0026621E">
      <w:pPr>
        <w:pStyle w:val="NoSpacing"/>
        <w:numPr>
          <w:ilvl w:val="1"/>
          <w:numId w:val="1"/>
        </w:numPr>
      </w:pPr>
      <w:r>
        <w:t>What will you find on this website?</w:t>
      </w:r>
    </w:p>
    <w:p w14:paraId="6214C9EF" w14:textId="73EFDF6E" w:rsidR="0026621E" w:rsidRDefault="0026621E" w:rsidP="0026621E">
      <w:pPr>
        <w:pStyle w:val="NoSpacing"/>
        <w:numPr>
          <w:ilvl w:val="1"/>
          <w:numId w:val="1"/>
        </w:numPr>
      </w:pPr>
      <w:r>
        <w:t>Workflow</w:t>
      </w:r>
    </w:p>
    <w:p w14:paraId="0646F77C" w14:textId="74AD2E5C" w:rsidR="00D33016" w:rsidRDefault="00D33016" w:rsidP="00D33016">
      <w:pPr>
        <w:pStyle w:val="NoSpacing"/>
        <w:numPr>
          <w:ilvl w:val="1"/>
          <w:numId w:val="1"/>
        </w:numPr>
      </w:pPr>
      <w:r>
        <w:t>What can and can’t/shouldn’t you do with this process (for more info see Climate section)</w:t>
      </w:r>
    </w:p>
    <w:p w14:paraId="32D881F3" w14:textId="7930AE77" w:rsidR="004A261E" w:rsidRDefault="004A261E" w:rsidP="00D33016">
      <w:pPr>
        <w:pStyle w:val="NoSpacing"/>
        <w:numPr>
          <w:ilvl w:val="1"/>
          <w:numId w:val="1"/>
        </w:numPr>
      </w:pPr>
      <w:r>
        <w:t>STSMs are a framework for exploring ecosystems and testing management</w:t>
      </w:r>
      <w:r w:rsidR="001065E8">
        <w:t xml:space="preserve">.  Your workflow might look like this.  </w:t>
      </w:r>
    </w:p>
    <w:p w14:paraId="5513410A" w14:textId="06ACE8A1" w:rsidR="0026621E" w:rsidRDefault="0026621E" w:rsidP="001C318A">
      <w:pPr>
        <w:pStyle w:val="NoSpacing"/>
        <w:numPr>
          <w:ilvl w:val="0"/>
          <w:numId w:val="1"/>
        </w:numPr>
      </w:pPr>
      <w:r>
        <w:t>State and Transition Models</w:t>
      </w:r>
    </w:p>
    <w:p w14:paraId="03A175EF" w14:textId="14070DC3" w:rsidR="0026621E" w:rsidRDefault="00436CF5" w:rsidP="00436CF5">
      <w:pPr>
        <w:pStyle w:val="NoSpacing"/>
        <w:numPr>
          <w:ilvl w:val="1"/>
          <w:numId w:val="1"/>
        </w:numPr>
      </w:pPr>
      <w:r>
        <w:t>What are State and Transition Models</w:t>
      </w:r>
    </w:p>
    <w:p w14:paraId="267C0656" w14:textId="0C6DC7C4" w:rsidR="004A261E" w:rsidRDefault="004A261E" w:rsidP="007514B6">
      <w:pPr>
        <w:pStyle w:val="NoSpacing"/>
        <w:numPr>
          <w:ilvl w:val="1"/>
          <w:numId w:val="1"/>
        </w:numPr>
      </w:pPr>
      <w:r>
        <w:t>Some additional background, adding more specificity…maybe some examples (and/or links to)</w:t>
      </w:r>
    </w:p>
    <w:p w14:paraId="2B03BE2E" w14:textId="7BCDB512" w:rsidR="001C318A" w:rsidRDefault="00436CF5" w:rsidP="004A261E">
      <w:pPr>
        <w:pStyle w:val="NoSpacing"/>
        <w:numPr>
          <w:ilvl w:val="0"/>
          <w:numId w:val="1"/>
        </w:numPr>
      </w:pPr>
      <w:r>
        <w:t>LANDFIRE STMs</w:t>
      </w:r>
    </w:p>
    <w:p w14:paraId="3429CEA8" w14:textId="77777777" w:rsidR="00436CF5" w:rsidRDefault="00436CF5" w:rsidP="00436CF5">
      <w:pPr>
        <w:pStyle w:val="NoSpacing"/>
        <w:numPr>
          <w:ilvl w:val="0"/>
          <w:numId w:val="4"/>
        </w:numPr>
      </w:pPr>
      <w:r>
        <w:t>Background Knowledge</w:t>
      </w:r>
    </w:p>
    <w:p w14:paraId="7F030971" w14:textId="38D3E5F6" w:rsidR="00436CF5" w:rsidRDefault="00436CF5" w:rsidP="00436CF5">
      <w:pPr>
        <w:pStyle w:val="NoSpacing"/>
        <w:numPr>
          <w:ilvl w:val="1"/>
          <w:numId w:val="4"/>
        </w:numPr>
      </w:pPr>
      <w:r>
        <w:t>Get to Know LF BpS STM Models and Descriptions</w:t>
      </w:r>
    </w:p>
    <w:p w14:paraId="328E3B99" w14:textId="77777777" w:rsidR="00436CF5" w:rsidRDefault="00436CF5" w:rsidP="00436CF5">
      <w:pPr>
        <w:pStyle w:val="NoSpacing"/>
        <w:numPr>
          <w:ilvl w:val="1"/>
          <w:numId w:val="4"/>
        </w:numPr>
      </w:pPr>
      <w:r>
        <w:t>What is LANDFIRE and why did they create these models. Map Zones (map?)</w:t>
      </w:r>
    </w:p>
    <w:p w14:paraId="7C85FA10" w14:textId="6C8E2EAD" w:rsidR="00436CF5" w:rsidRDefault="00436CF5" w:rsidP="00436CF5">
      <w:pPr>
        <w:pStyle w:val="NoSpacing"/>
        <w:numPr>
          <w:ilvl w:val="1"/>
          <w:numId w:val="4"/>
        </w:numPr>
      </w:pPr>
      <w:r>
        <w:t>Maybe a nice looking diagram (would this be where we put an interactive image? This would be an image of a model in syncrosim)</w:t>
      </w:r>
    </w:p>
    <w:p w14:paraId="3AD726A2" w14:textId="77777777" w:rsidR="00436CF5" w:rsidRDefault="00436CF5" w:rsidP="00436CF5">
      <w:pPr>
        <w:pStyle w:val="NoSpacing"/>
        <w:numPr>
          <w:ilvl w:val="1"/>
          <w:numId w:val="4"/>
        </w:numPr>
      </w:pPr>
      <w:r>
        <w:t>What do the models represent (historic)</w:t>
      </w:r>
    </w:p>
    <w:p w14:paraId="6AF1E134" w14:textId="77777777" w:rsidR="00436CF5" w:rsidRDefault="00436CF5" w:rsidP="00436CF5">
      <w:pPr>
        <w:pStyle w:val="NoSpacing"/>
        <w:numPr>
          <w:ilvl w:val="1"/>
          <w:numId w:val="4"/>
        </w:numPr>
      </w:pPr>
      <w:r>
        <w:t>What are they and how are they linked (model and description)</w:t>
      </w:r>
    </w:p>
    <w:p w14:paraId="1DA86B80" w14:textId="5C596540" w:rsidR="00436CF5" w:rsidRDefault="00436CF5" w:rsidP="00436CF5">
      <w:pPr>
        <w:pStyle w:val="NoSpacing"/>
        <w:numPr>
          <w:ilvl w:val="1"/>
          <w:numId w:val="4"/>
        </w:numPr>
      </w:pPr>
      <w:r>
        <w:t>Application scale of the models</w:t>
      </w:r>
    </w:p>
    <w:p w14:paraId="5B894B54" w14:textId="16FA1F0A" w:rsidR="001C318A" w:rsidRDefault="00436CF5" w:rsidP="001C318A">
      <w:pPr>
        <w:pStyle w:val="NoSpacing"/>
        <w:numPr>
          <w:ilvl w:val="0"/>
          <w:numId w:val="1"/>
        </w:numPr>
      </w:pPr>
      <w:r>
        <w:t>Review your LANDFIRE models</w:t>
      </w:r>
    </w:p>
    <w:p w14:paraId="148588D8" w14:textId="45279A64" w:rsidR="00436CF5" w:rsidRDefault="00436CF5" w:rsidP="00436CF5">
      <w:pPr>
        <w:pStyle w:val="NoSpacing"/>
        <w:numPr>
          <w:ilvl w:val="1"/>
          <w:numId w:val="1"/>
        </w:numPr>
      </w:pPr>
      <w:r>
        <w:t>Getting to work</w:t>
      </w:r>
    </w:p>
    <w:p w14:paraId="5816D73F" w14:textId="330AEA3B" w:rsidR="00CC12A6" w:rsidRDefault="00CC12A6" w:rsidP="00436CF5">
      <w:pPr>
        <w:pStyle w:val="NoSpacing"/>
        <w:numPr>
          <w:ilvl w:val="2"/>
          <w:numId w:val="1"/>
        </w:numPr>
      </w:pPr>
      <w:r>
        <w:t>How to find your model(s) go to landfirereview.</w:t>
      </w:r>
      <w:commentRangeStart w:id="1"/>
      <w:r>
        <w:t>org</w:t>
      </w:r>
      <w:commentRangeEnd w:id="1"/>
      <w:r w:rsidR="00ED20D3">
        <w:rPr>
          <w:rStyle w:val="CommentReference"/>
        </w:rPr>
        <w:commentReference w:id="1"/>
      </w:r>
    </w:p>
    <w:p w14:paraId="34C435C1" w14:textId="5D38E27A" w:rsidR="00CC12A6" w:rsidRDefault="00CC12A6" w:rsidP="00436CF5">
      <w:pPr>
        <w:pStyle w:val="NoSpacing"/>
        <w:numPr>
          <w:ilvl w:val="2"/>
          <w:numId w:val="1"/>
        </w:numPr>
      </w:pPr>
      <w:r>
        <w:t>What is all of this stuff in the description?  Biophy who?</w:t>
      </w:r>
    </w:p>
    <w:p w14:paraId="24AF3408" w14:textId="31276567" w:rsidR="001065E8" w:rsidRDefault="001065E8" w:rsidP="00436CF5">
      <w:pPr>
        <w:pStyle w:val="NoSpacing"/>
        <w:numPr>
          <w:ilvl w:val="2"/>
          <w:numId w:val="1"/>
        </w:numPr>
      </w:pPr>
      <w:r>
        <w:t>Maybe a nice looking diagram (would this be where we put an interactive image? This would be an image of a model in syncrosim)</w:t>
      </w:r>
    </w:p>
    <w:p w14:paraId="4F69F41D" w14:textId="16CA563C" w:rsidR="00CC12A6" w:rsidRDefault="00CC12A6" w:rsidP="00436CF5">
      <w:pPr>
        <w:pStyle w:val="NoSpacing"/>
        <w:numPr>
          <w:ilvl w:val="2"/>
          <w:numId w:val="1"/>
        </w:numPr>
      </w:pPr>
      <w:r>
        <w:t>Running the model…do the results match the description?  Video?  Printable instructions?</w:t>
      </w:r>
    </w:p>
    <w:p w14:paraId="4206CB11" w14:textId="40104D6B" w:rsidR="003941F6" w:rsidRDefault="003941F6" w:rsidP="00436CF5">
      <w:pPr>
        <w:pStyle w:val="NoSpacing"/>
        <w:numPr>
          <w:ilvl w:val="3"/>
          <w:numId w:val="1"/>
        </w:numPr>
      </w:pPr>
      <w:r>
        <w:t>Setting initial conditions</w:t>
      </w:r>
    </w:p>
    <w:p w14:paraId="0A5C8C5A" w14:textId="0F321BC9" w:rsidR="003941F6" w:rsidRDefault="003941F6" w:rsidP="00436CF5">
      <w:pPr>
        <w:pStyle w:val="NoSpacing"/>
        <w:numPr>
          <w:ilvl w:val="3"/>
          <w:numId w:val="1"/>
        </w:numPr>
      </w:pPr>
      <w:r>
        <w:t>Creating useful outputs like this:</w:t>
      </w:r>
    </w:p>
    <w:p w14:paraId="35CBF8C1" w14:textId="4C7CD615" w:rsidR="00CC12A6" w:rsidRPr="003941F6" w:rsidRDefault="003941F6" w:rsidP="00436CF5">
      <w:pPr>
        <w:pStyle w:val="NoSpacing"/>
        <w:numPr>
          <w:ilvl w:val="2"/>
          <w:numId w:val="1"/>
        </w:numPr>
        <w:rPr>
          <w:strike/>
        </w:rPr>
      </w:pPr>
      <w:r w:rsidRPr="00CC12A6">
        <w:t xml:space="preserve">Shiny app or data </w:t>
      </w:r>
      <w:commentRangeStart w:id="2"/>
      <w:r w:rsidRPr="00CC12A6">
        <w:t>table</w:t>
      </w:r>
      <w:commentRangeEnd w:id="2"/>
      <w:r w:rsidR="006E145E">
        <w:rPr>
          <w:rStyle w:val="CommentReference"/>
        </w:rPr>
        <w:commentReference w:id="2"/>
      </w:r>
      <w:r>
        <w:t xml:space="preserve"> if we can put the data together in time</w:t>
      </w:r>
    </w:p>
    <w:p w14:paraId="6D2876BC" w14:textId="6062C664" w:rsidR="001C318A" w:rsidRDefault="003941F6" w:rsidP="001C318A">
      <w:pPr>
        <w:pStyle w:val="NoSpacing"/>
        <w:numPr>
          <w:ilvl w:val="0"/>
          <w:numId w:val="1"/>
        </w:numPr>
      </w:pPr>
      <w:r>
        <w:t>Using the model to answer your very own question</w:t>
      </w:r>
      <w:r w:rsidR="003A142A">
        <w:t xml:space="preserve"> (video based…probably us)</w:t>
      </w:r>
    </w:p>
    <w:p w14:paraId="52C966E1" w14:textId="5ABCCF75" w:rsidR="003A142A" w:rsidRDefault="003A142A" w:rsidP="00013F40">
      <w:pPr>
        <w:pStyle w:val="NoSpacing"/>
        <w:numPr>
          <w:ilvl w:val="1"/>
          <w:numId w:val="1"/>
        </w:numPr>
      </w:pPr>
      <w:r>
        <w:t>Setting up your library…will need new video</w:t>
      </w:r>
    </w:p>
    <w:p w14:paraId="79785D58" w14:textId="491EFD9E" w:rsidR="00013F40" w:rsidRDefault="00013F40" w:rsidP="0026621E">
      <w:pPr>
        <w:pStyle w:val="NoSpacing"/>
        <w:numPr>
          <w:ilvl w:val="1"/>
          <w:numId w:val="1"/>
        </w:numPr>
      </w:pPr>
      <w:r>
        <w:lastRenderedPageBreak/>
        <w:t>Setting initial conditions</w:t>
      </w:r>
      <w:r w:rsidR="003A142A">
        <w:t>—will need new video</w:t>
      </w:r>
    </w:p>
    <w:p w14:paraId="0EE9CC0D" w14:textId="44C895E7" w:rsidR="003941F6" w:rsidRDefault="003941F6" w:rsidP="003941F6">
      <w:pPr>
        <w:pStyle w:val="NoSpacing"/>
        <w:numPr>
          <w:ilvl w:val="1"/>
          <w:numId w:val="1"/>
        </w:numPr>
      </w:pPr>
      <w:r>
        <w:t xml:space="preserve">Setting modeling standardsBest practices?  </w:t>
      </w:r>
      <w:r w:rsidR="00013F40">
        <w:t xml:space="preserve">For example, the set of possible states and disturbances, standardize how long you run the model </w:t>
      </w:r>
      <w:commentRangeStart w:id="3"/>
      <w:r w:rsidR="00013F40">
        <w:t>for</w:t>
      </w:r>
      <w:commentRangeEnd w:id="3"/>
      <w:r w:rsidR="00013F40">
        <w:rPr>
          <w:rStyle w:val="CommentReference"/>
        </w:rPr>
        <w:commentReference w:id="3"/>
      </w:r>
    </w:p>
    <w:p w14:paraId="76CC39A7" w14:textId="5817E230" w:rsidR="003941F6" w:rsidRDefault="003941F6" w:rsidP="003941F6">
      <w:pPr>
        <w:pStyle w:val="NoSpacing"/>
        <w:numPr>
          <w:ilvl w:val="1"/>
          <w:numId w:val="1"/>
        </w:numPr>
      </w:pPr>
      <w:r>
        <w:t>Add states</w:t>
      </w:r>
    </w:p>
    <w:p w14:paraId="274D20A2" w14:textId="716335EB" w:rsidR="003941F6" w:rsidRDefault="003941F6" w:rsidP="003941F6">
      <w:pPr>
        <w:pStyle w:val="NoSpacing"/>
        <w:numPr>
          <w:ilvl w:val="1"/>
          <w:numId w:val="1"/>
        </w:numPr>
      </w:pPr>
      <w:r>
        <w:t>Change disturbances (add, delete, modify)</w:t>
      </w:r>
    </w:p>
    <w:p w14:paraId="1FC689C9" w14:textId="61D8701E" w:rsidR="00CC12A6" w:rsidRDefault="007514B6" w:rsidP="00CC12A6">
      <w:pPr>
        <w:pStyle w:val="NoSpacing"/>
        <w:numPr>
          <w:ilvl w:val="1"/>
          <w:numId w:val="1"/>
        </w:numPr>
      </w:pPr>
      <w:r>
        <w:t>How to document as you go</w:t>
      </w:r>
    </w:p>
    <w:p w14:paraId="35E5F5A1" w14:textId="77777777" w:rsidR="00CC12A6" w:rsidRDefault="00CC12A6" w:rsidP="00CC12A6">
      <w:pPr>
        <w:pStyle w:val="NoSpacing"/>
        <w:numPr>
          <w:ilvl w:val="1"/>
          <w:numId w:val="1"/>
        </w:numPr>
      </w:pPr>
      <w:r>
        <w:t>Things to think about</w:t>
      </w:r>
    </w:p>
    <w:p w14:paraId="520CEA05" w14:textId="77777777" w:rsidR="00CC12A6" w:rsidRDefault="00CC12A6" w:rsidP="00CC12A6">
      <w:pPr>
        <w:pStyle w:val="NoSpacing"/>
        <w:numPr>
          <w:ilvl w:val="2"/>
          <w:numId w:val="1"/>
        </w:numPr>
      </w:pPr>
      <w:r>
        <w:t>Including historical vs. current disturbance regimes</w:t>
      </w:r>
    </w:p>
    <w:p w14:paraId="547A9510" w14:textId="77777777" w:rsidR="00CC12A6" w:rsidRDefault="00CC12A6" w:rsidP="00CC12A6">
      <w:pPr>
        <w:pStyle w:val="NoSpacing"/>
        <w:numPr>
          <w:ilvl w:val="2"/>
          <w:numId w:val="1"/>
        </w:numPr>
      </w:pPr>
      <w:r>
        <w:t>What new classes might you need</w:t>
      </w:r>
    </w:p>
    <w:p w14:paraId="4752286F" w14:textId="69096F1E" w:rsidR="00CC12A6" w:rsidRDefault="00CC12A6" w:rsidP="003941F6">
      <w:pPr>
        <w:pStyle w:val="NoSpacing"/>
        <w:numPr>
          <w:ilvl w:val="2"/>
          <w:numId w:val="1"/>
        </w:numPr>
      </w:pPr>
      <w:r>
        <w:t>Etc</w:t>
      </w:r>
    </w:p>
    <w:p w14:paraId="2D4CB60E" w14:textId="3E464C63" w:rsidR="001C318A" w:rsidRDefault="001C318A" w:rsidP="003941F6">
      <w:pPr>
        <w:pStyle w:val="NoSpacing"/>
        <w:numPr>
          <w:ilvl w:val="1"/>
          <w:numId w:val="1"/>
        </w:numPr>
      </w:pPr>
      <w:r>
        <w:t>Incorporating climate</w:t>
      </w:r>
    </w:p>
    <w:p w14:paraId="29ED3F84" w14:textId="7F869C2B" w:rsidR="00D33016" w:rsidRDefault="00D33016" w:rsidP="003941F6">
      <w:pPr>
        <w:pStyle w:val="NoSpacing"/>
        <w:numPr>
          <w:ilvl w:val="2"/>
          <w:numId w:val="1"/>
        </w:numPr>
      </w:pPr>
      <w:r>
        <w:t>What you can/can’t do relevant to climate change here</w:t>
      </w:r>
    </w:p>
    <w:p w14:paraId="12082076" w14:textId="321E92F2" w:rsidR="001C318A" w:rsidRDefault="001C318A" w:rsidP="001C318A">
      <w:pPr>
        <w:pStyle w:val="NoSpacing"/>
        <w:numPr>
          <w:ilvl w:val="0"/>
          <w:numId w:val="1"/>
        </w:numPr>
      </w:pPr>
      <w:r>
        <w:t>Advanced modeling options</w:t>
      </w:r>
      <w:r w:rsidR="003941F6">
        <w:t xml:space="preserve">-how far are we going into this?  Does climate change go here? (Could be under 5; also could be “hidden” so you can click to it but it’s not in the top </w:t>
      </w:r>
      <w:commentRangeStart w:id="4"/>
      <w:r w:rsidR="003941F6">
        <w:t>navigation</w:t>
      </w:r>
      <w:commentRangeEnd w:id="4"/>
      <w:r w:rsidR="00000C88">
        <w:rPr>
          <w:rStyle w:val="CommentReference"/>
        </w:rPr>
        <w:commentReference w:id="4"/>
      </w:r>
      <w:r w:rsidR="003941F6">
        <w:t>)</w:t>
      </w:r>
    </w:p>
    <w:p w14:paraId="315D61FD" w14:textId="6BF460FF" w:rsidR="00013F40" w:rsidRDefault="003941F6" w:rsidP="00013F40">
      <w:pPr>
        <w:pStyle w:val="NoSpacing"/>
        <w:numPr>
          <w:ilvl w:val="1"/>
          <w:numId w:val="1"/>
        </w:numPr>
      </w:pPr>
      <w:r>
        <w:t>Transition multipliers?</w:t>
      </w:r>
    </w:p>
    <w:p w14:paraId="6D318F59" w14:textId="2A2FEDB9" w:rsidR="003941F6" w:rsidRDefault="003941F6" w:rsidP="003941F6">
      <w:pPr>
        <w:pStyle w:val="NoSpacing"/>
        <w:numPr>
          <w:ilvl w:val="1"/>
          <w:numId w:val="1"/>
        </w:numPr>
      </w:pPr>
      <w:r>
        <w:t>Spatial?</w:t>
      </w:r>
    </w:p>
    <w:p w14:paraId="390E813F" w14:textId="74895591" w:rsidR="007514B6" w:rsidRDefault="003941F6" w:rsidP="001C318A">
      <w:pPr>
        <w:pStyle w:val="NoSpacing"/>
        <w:numPr>
          <w:ilvl w:val="0"/>
          <w:numId w:val="1"/>
        </w:numPr>
      </w:pPr>
      <w:r>
        <w:t xml:space="preserve">Contacts and </w:t>
      </w:r>
      <w:r w:rsidR="007514B6">
        <w:t>Additional resources (here or embedded on other pages?)</w:t>
      </w:r>
    </w:p>
    <w:p w14:paraId="541F23C7" w14:textId="65EA364D" w:rsidR="007514B6" w:rsidRDefault="007514B6" w:rsidP="007514B6">
      <w:pPr>
        <w:pStyle w:val="NoSpacing"/>
        <w:numPr>
          <w:ilvl w:val="1"/>
          <w:numId w:val="1"/>
        </w:numPr>
      </w:pPr>
      <w:r>
        <w:t>Model review form</w:t>
      </w:r>
    </w:p>
    <w:p w14:paraId="3858F0BC" w14:textId="42E9D707" w:rsidR="007514B6" w:rsidRDefault="007514B6" w:rsidP="003941F6">
      <w:pPr>
        <w:pStyle w:val="NoSpacing"/>
        <w:numPr>
          <w:ilvl w:val="1"/>
          <w:numId w:val="1"/>
        </w:numPr>
      </w:pPr>
      <w:r>
        <w:t>Model modification form</w:t>
      </w:r>
    </w:p>
    <w:p w14:paraId="1FEAF2C6" w14:textId="6B348C76" w:rsidR="00436CF5" w:rsidRDefault="00436CF5" w:rsidP="00436CF5">
      <w:pPr>
        <w:pStyle w:val="NoSpacing"/>
        <w:numPr>
          <w:ilvl w:val="0"/>
          <w:numId w:val="1"/>
        </w:numPr>
      </w:pPr>
      <w:r>
        <w:t>Examples—information on our demo models (Ones that Jim, Kori and Randy developed)</w:t>
      </w:r>
      <w:bookmarkStart w:id="5" w:name="_GoBack"/>
      <w:bookmarkEnd w:id="5"/>
    </w:p>
    <w:p w14:paraId="5B799482" w14:textId="0530B6A4" w:rsidR="00013F40" w:rsidRDefault="00013F40" w:rsidP="0026621E">
      <w:pPr>
        <w:pStyle w:val="NoSpacing"/>
        <w:numPr>
          <w:ilvl w:val="0"/>
          <w:numId w:val="1"/>
        </w:numPr>
      </w:pPr>
      <w:r>
        <w:t>Perspectives</w:t>
      </w:r>
      <w:r w:rsidR="003A142A">
        <w:t>—a more personable exploration of modeling, data limits, expectations, etc.</w:t>
      </w:r>
    </w:p>
    <w:sectPr w:rsidR="0001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m Smith" w:date="2020-02-25T09:12:00Z" w:initials="JS">
    <w:p w14:paraId="0CDBA412" w14:textId="09E73D0A" w:rsidR="00000C88" w:rsidRDefault="00000C88">
      <w:pPr>
        <w:pStyle w:val="CommentText"/>
      </w:pPr>
      <w:r>
        <w:rPr>
          <w:rStyle w:val="CommentReference"/>
        </w:rPr>
        <w:annotationRef/>
      </w:r>
      <w:r>
        <w:t>Maybe we can get some idea of this from Apex?</w:t>
      </w:r>
    </w:p>
  </w:comment>
  <w:comment w:id="1" w:author="Jim Smith" w:date="2020-02-25T09:08:00Z" w:initials="JS">
    <w:p w14:paraId="00B0882B" w14:textId="024EA6D5" w:rsidR="00ED20D3" w:rsidRDefault="00ED20D3">
      <w:pPr>
        <w:pStyle w:val="CommentText"/>
      </w:pPr>
      <w:r>
        <w:rPr>
          <w:rStyle w:val="CommentReference"/>
        </w:rPr>
        <w:annotationRef/>
      </w:r>
      <w:r>
        <w:t>Don’t forget the LF Install Apex is working on for ST-Sim</w:t>
      </w:r>
    </w:p>
  </w:comment>
  <w:comment w:id="2" w:author="Jim Smith" w:date="2020-02-25T09:09:00Z" w:initials="JS">
    <w:p w14:paraId="00D1B80C" w14:textId="7B9B81B4" w:rsidR="006E145E" w:rsidRDefault="006E145E">
      <w:pPr>
        <w:pStyle w:val="CommentText"/>
      </w:pPr>
      <w:r>
        <w:rPr>
          <w:rStyle w:val="CommentReference"/>
        </w:rPr>
        <w:annotationRef/>
      </w:r>
      <w:r>
        <w:t>Not sure what this would include?</w:t>
      </w:r>
    </w:p>
  </w:comment>
  <w:comment w:id="3" w:author="Randy L. Swaty" w:date="2020-02-26T15:31:00Z" w:initials="RLS">
    <w:p w14:paraId="193A174B" w14:textId="627C3D99" w:rsidR="00013F40" w:rsidRDefault="00013F40">
      <w:pPr>
        <w:pStyle w:val="CommentText"/>
      </w:pPr>
      <w:r>
        <w:rPr>
          <w:rStyle w:val="CommentReference"/>
        </w:rPr>
        <w:annotationRef/>
      </w:r>
      <w:r>
        <w:t>Ask Jim about this</w:t>
      </w:r>
    </w:p>
  </w:comment>
  <w:comment w:id="4" w:author="Jim Smith" w:date="2020-02-25T09:11:00Z" w:initials="JS">
    <w:p w14:paraId="6E5A71F2" w14:textId="013C998F" w:rsidR="00000C88" w:rsidRDefault="00000C88">
      <w:pPr>
        <w:pStyle w:val="CommentText"/>
      </w:pPr>
      <w:r>
        <w:rPr>
          <w:rStyle w:val="CommentReference"/>
        </w:rPr>
        <w:annotationRef/>
      </w:r>
      <w:r>
        <w:t>Not deep…..perhaps introduce a couple of advanced options TBD. Link to Apex or other applications?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BA412" w15:done="0"/>
  <w15:commentEx w15:paraId="00B0882B" w15:done="0"/>
  <w15:commentEx w15:paraId="00D1B80C" w15:done="0"/>
  <w15:commentEx w15:paraId="193A174B" w15:done="0"/>
  <w15:commentEx w15:paraId="6E5A71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BA412" w16cid:durableId="21FF6385"/>
  <w16cid:commentId w16cid:paraId="00B0882B" w16cid:durableId="21FF6298"/>
  <w16cid:commentId w16cid:paraId="00D1B80C" w16cid:durableId="21FF62D2"/>
  <w16cid:commentId w16cid:paraId="193A174B" w16cid:durableId="22010DEA"/>
  <w16cid:commentId w16cid:paraId="6E5A71F2" w16cid:durableId="21FF63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61261" w14:textId="77777777" w:rsidR="001C0A9D" w:rsidRDefault="001C0A9D" w:rsidP="002662BC">
      <w:pPr>
        <w:spacing w:after="0" w:line="240" w:lineRule="auto"/>
      </w:pPr>
      <w:r>
        <w:separator/>
      </w:r>
    </w:p>
  </w:endnote>
  <w:endnote w:type="continuationSeparator" w:id="0">
    <w:p w14:paraId="23145AD3" w14:textId="77777777" w:rsidR="001C0A9D" w:rsidRDefault="001C0A9D" w:rsidP="0026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8C232" w14:textId="77777777" w:rsidR="001C0A9D" w:rsidRDefault="001C0A9D" w:rsidP="002662BC">
      <w:pPr>
        <w:spacing w:after="0" w:line="240" w:lineRule="auto"/>
      </w:pPr>
      <w:r>
        <w:separator/>
      </w:r>
    </w:p>
  </w:footnote>
  <w:footnote w:type="continuationSeparator" w:id="0">
    <w:p w14:paraId="4F6CCBFA" w14:textId="77777777" w:rsidR="001C0A9D" w:rsidRDefault="001C0A9D" w:rsidP="00266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EA4"/>
    <w:multiLevelType w:val="hybridMultilevel"/>
    <w:tmpl w:val="3648DA30"/>
    <w:lvl w:ilvl="0" w:tplc="DE5E61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140F6"/>
    <w:multiLevelType w:val="hybridMultilevel"/>
    <w:tmpl w:val="AD483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31AB7"/>
    <w:multiLevelType w:val="hybridMultilevel"/>
    <w:tmpl w:val="05607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6F62"/>
    <w:multiLevelType w:val="hybridMultilevel"/>
    <w:tmpl w:val="BE24E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 Smith">
    <w15:presenceInfo w15:providerId="None" w15:userId="Jim Smith"/>
  </w15:person>
  <w15:person w15:author="Randy L. Swaty">
    <w15:presenceInfo w15:providerId="None" w15:userId="Randy L. Swa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8A"/>
    <w:rsid w:val="00000C88"/>
    <w:rsid w:val="00013F40"/>
    <w:rsid w:val="00024916"/>
    <w:rsid w:val="001065E8"/>
    <w:rsid w:val="00152E69"/>
    <w:rsid w:val="001C0A9D"/>
    <w:rsid w:val="001C318A"/>
    <w:rsid w:val="0026621E"/>
    <w:rsid w:val="002662BC"/>
    <w:rsid w:val="00294143"/>
    <w:rsid w:val="00385432"/>
    <w:rsid w:val="003941F6"/>
    <w:rsid w:val="003A142A"/>
    <w:rsid w:val="00436CF5"/>
    <w:rsid w:val="004A261E"/>
    <w:rsid w:val="006D1E03"/>
    <w:rsid w:val="006E145E"/>
    <w:rsid w:val="007514B6"/>
    <w:rsid w:val="007E5755"/>
    <w:rsid w:val="00826ED3"/>
    <w:rsid w:val="00C75C8C"/>
    <w:rsid w:val="00CC12A6"/>
    <w:rsid w:val="00D33016"/>
    <w:rsid w:val="00E559A4"/>
    <w:rsid w:val="00EB5F1B"/>
    <w:rsid w:val="00ED20D3"/>
    <w:rsid w:val="00ED6D27"/>
    <w:rsid w:val="00F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D9FAA"/>
  <w15:chartTrackingRefBased/>
  <w15:docId w15:val="{2C29CF8D-6CF1-4445-A714-E4DFA3A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1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5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3</cp:revision>
  <dcterms:created xsi:type="dcterms:W3CDTF">2020-02-26T20:52:00Z</dcterms:created>
  <dcterms:modified xsi:type="dcterms:W3CDTF">2020-02-27T13:07:00Z</dcterms:modified>
</cp:coreProperties>
</file>